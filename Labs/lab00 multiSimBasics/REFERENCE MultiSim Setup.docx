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329C4" w14:textId="343C58D6" w:rsidR="00A111D9" w:rsidDel="00FE7AE1" w:rsidRDefault="00FE7AE1" w:rsidP="00887ED1">
      <w:pPr>
        <w:spacing w:before="100" w:beforeAutospacing="1" w:after="100" w:afterAutospacing="1" w:line="240" w:lineRule="auto"/>
        <w:ind w:left="-75" w:firstLine="0"/>
        <w:rPr>
          <w:del w:id="0" w:author="Theresa" w:date="2022-07-04T13:35:00Z"/>
        </w:rPr>
      </w:pPr>
      <w:commentRangeStart w:id="1"/>
      <w:commentRangeEnd w:id="1"/>
      <w:del w:id="2" w:author="Theresa" w:date="2022-07-04T13:49:00Z">
        <w:r w:rsidDel="0014517C">
          <w:rPr>
            <w:rStyle w:val="CommentReference"/>
          </w:rPr>
          <w:commentReference w:id="1"/>
        </w:r>
        <w:r w:rsidR="00191E16" w:rsidDel="0014517C">
          <w:rPr>
            <w:noProof/>
          </w:rPr>
          <mc:AlternateContent>
            <mc:Choice Requires="wps">
              <w:drawing>
                <wp:anchor distT="0" distB="0" distL="114300" distR="114300" simplePos="0" relativeHeight="251661312" behindDoc="0" locked="0" layoutInCell="1" allowOverlap="1" wp14:anchorId="79CCAB51" wp14:editId="1F547625">
                  <wp:simplePos x="0" y="0"/>
                  <wp:positionH relativeFrom="margin">
                    <wp:align>center</wp:align>
                  </wp:positionH>
                  <wp:positionV relativeFrom="paragraph">
                    <wp:posOffset>222885</wp:posOffset>
                  </wp:positionV>
                  <wp:extent cx="4201297" cy="555929"/>
                  <wp:effectExtent l="0" t="0" r="0" b="0"/>
                  <wp:wrapNone/>
                  <wp:docPr id="184" name="Rectangle 184"/>
                  <wp:cNvGraphicFramePr/>
                  <a:graphic xmlns:a="http://schemas.openxmlformats.org/drawingml/2006/main">
                    <a:graphicData uri="http://schemas.microsoft.com/office/word/2010/wordprocessingShape">
                      <wps:wsp>
                        <wps:cNvSpPr/>
                        <wps:spPr>
                          <a:xfrm>
                            <a:off x="0" y="0"/>
                            <a:ext cx="4201297" cy="555929"/>
                          </a:xfrm>
                          <a:prstGeom prst="rect">
                            <a:avLst/>
                          </a:prstGeom>
                          <a:ln>
                            <a:noFill/>
                          </a:ln>
                        </wps:spPr>
                        <wps:txbx>
                          <w:txbxContent>
                            <w:p w14:paraId="478E09B9" w14:textId="77777777" w:rsidR="00191E16" w:rsidRDefault="00191E16" w:rsidP="00191E16">
                              <w:pPr>
                                <w:spacing w:after="0" w:line="240" w:lineRule="auto"/>
                                <w:ind w:left="0" w:firstLine="0"/>
                                <w:jc w:val="center"/>
                              </w:pPr>
                              <w:r>
                                <w:t xml:space="preserve">EENG 385 - </w:t>
                              </w:r>
                              <w:r w:rsidRPr="00BB1E57">
                                <w:t>Electronic Devices and Circuits</w:t>
                              </w:r>
                            </w:p>
                            <w:p w14:paraId="2F17D4E7" w14:textId="1A979E31" w:rsidR="00191E16" w:rsidRPr="00FE7AE1" w:rsidRDefault="00191E16" w:rsidP="00191E16">
                              <w:pPr>
                                <w:spacing w:after="0" w:line="240" w:lineRule="auto"/>
                                <w:ind w:left="0" w:firstLine="0"/>
                                <w:jc w:val="center"/>
                                <w:rPr>
                                  <w:b/>
                                  <w:bCs/>
                                  <w:rPrChange w:id="3" w:author="Theresa" w:date="2022-07-04T13:32:00Z">
                                    <w:rPr/>
                                  </w:rPrChange>
                                </w:rPr>
                              </w:pPr>
                              <w:r w:rsidRPr="00FE7AE1">
                                <w:rPr>
                                  <w:b/>
                                  <w:bCs/>
                                  <w:rPrChange w:id="4" w:author="Theresa" w:date="2022-07-04T13:32:00Z">
                                    <w:rPr/>
                                  </w:rPrChange>
                                </w:rPr>
                                <w:t xml:space="preserve">Lab </w:t>
                              </w:r>
                              <w:del w:id="5" w:author="Theresa" w:date="2022-07-04T13:32:00Z">
                                <w:r w:rsidRPr="00FE7AE1" w:rsidDel="00FE7AE1">
                                  <w:rPr>
                                    <w:b/>
                                    <w:bCs/>
                                    <w:rPrChange w:id="6" w:author="Theresa" w:date="2022-07-04T13:32:00Z">
                                      <w:rPr/>
                                    </w:rPrChange>
                                  </w:rPr>
                                  <w:delText xml:space="preserve">1 </w:delText>
                                </w:r>
                              </w:del>
                              <w:ins w:id="7" w:author="Theresa" w:date="2022-07-04T13:32:00Z">
                                <w:r w:rsidR="00FE7AE1">
                                  <w:rPr>
                                    <w:b/>
                                    <w:bCs/>
                                  </w:rPr>
                                  <w:t>0</w:t>
                                </w:r>
                                <w:r w:rsidR="00FE7AE1" w:rsidRPr="00FE7AE1">
                                  <w:rPr>
                                    <w:b/>
                                    <w:bCs/>
                                    <w:rPrChange w:id="8" w:author="Theresa" w:date="2022-07-04T13:32:00Z">
                                      <w:rPr/>
                                    </w:rPrChange>
                                  </w:rPr>
                                  <w:t xml:space="preserve"> </w:t>
                                </w:r>
                              </w:ins>
                              <w:r w:rsidRPr="00FE7AE1">
                                <w:rPr>
                                  <w:b/>
                                  <w:bCs/>
                                  <w:rPrChange w:id="9" w:author="Theresa" w:date="2022-07-04T13:32:00Z">
                                    <w:rPr/>
                                  </w:rPrChange>
                                </w:rPr>
                                <w:t>- Introduction to Multi</w:t>
                              </w:r>
                              <w:ins w:id="10" w:author="Theresa" w:date="2022-07-04T13:34:00Z">
                                <w:r w:rsidR="00FE7AE1">
                                  <w:rPr>
                                    <w:b/>
                                    <w:bCs/>
                                  </w:rPr>
                                  <w:t>S</w:t>
                                </w:r>
                              </w:ins>
                              <w:del w:id="11" w:author="Theresa" w:date="2022-07-04T13:34:00Z">
                                <w:r w:rsidRPr="00FE7AE1" w:rsidDel="00FE7AE1">
                                  <w:rPr>
                                    <w:b/>
                                    <w:bCs/>
                                    <w:rPrChange w:id="12" w:author="Theresa" w:date="2022-07-04T13:32:00Z">
                                      <w:rPr/>
                                    </w:rPrChange>
                                  </w:rPr>
                                  <w:delText>s</w:delText>
                                </w:r>
                              </w:del>
                              <w:r w:rsidRPr="00FE7AE1">
                                <w:rPr>
                                  <w:b/>
                                  <w:bCs/>
                                  <w:rPrChange w:id="13" w:author="Theresa" w:date="2022-07-04T13:32:00Z">
                                    <w:rPr/>
                                  </w:rPrChange>
                                </w:rPr>
                                <w:t>im and the 555</w:t>
                              </w:r>
                              <w:del w:id="14" w:author="Theresa" w:date="2022-07-04T13:34:00Z">
                                <w:r w:rsidRPr="00FE7AE1" w:rsidDel="00FE7AE1">
                                  <w:rPr>
                                    <w:b/>
                                    <w:bCs/>
                                    <w:rPrChange w:id="15" w:author="Theresa" w:date="2022-07-04T13:32:00Z">
                                      <w:rPr/>
                                    </w:rPrChange>
                                  </w:rPr>
                                  <w:delText>-timer</w:delText>
                                </w:r>
                              </w:del>
                              <w:ins w:id="16" w:author="Theresa" w:date="2022-07-04T13:34:00Z">
                                <w:r w:rsidR="00FE7AE1">
                                  <w:rPr>
                                    <w:b/>
                                    <w:bCs/>
                                  </w:rPr>
                                  <w:t xml:space="preserve"> Timer</w:t>
                                </w:r>
                              </w:ins>
                            </w:p>
                            <w:p w14:paraId="404F5B77" w14:textId="77777777" w:rsidR="00191E16" w:rsidRDefault="00191E16" w:rsidP="00191E16">
                              <w:pPr>
                                <w:spacing w:after="0" w:line="240" w:lineRule="auto"/>
                                <w:ind w:left="0" w:firstLine="0"/>
                                <w:jc w:val="center"/>
                              </w:pPr>
                              <w:r>
                                <w:t>Lab Handout</w:t>
                              </w:r>
                            </w:p>
                          </w:txbxContent>
                        </wps:txbx>
                        <wps:bodyPr horzOverflow="overflow" vert="horz" lIns="0" tIns="0" rIns="0" bIns="0" rtlCol="0">
                          <a:noAutofit/>
                        </wps:bodyPr>
                      </wps:wsp>
                    </a:graphicData>
                  </a:graphic>
                </wp:anchor>
              </w:drawing>
            </mc:Choice>
            <mc:Fallback>
              <w:pict>
                <v:rect w14:anchorId="79CCAB51" id="Rectangle 184" o:spid="_x0000_s1026" style="position:absolute;left:0;text-align:left;margin-left:0;margin-top:17.55pt;width:330.8pt;height:43.75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" filled="f" stroked="f">
                  <v:textbox inset="0,0,0,0">
                    <w:txbxContent>
                      <w:p w14:paraId="478E09B9" w14:textId="77777777" w:rsidR="00191E16" w:rsidRDefault="00191E16" w:rsidP="00191E16">
                        <w:pPr>
                          <w:spacing w:after="0" w:line="240" w:lineRule="auto"/>
                          <w:ind w:left="0" w:firstLine="0"/>
                          <w:jc w:val="center"/>
                        </w:pPr>
                        <w:r>
                          <w:t xml:space="preserve">EENG 385 - </w:t>
                        </w:r>
                        <w:r w:rsidRPr="00BB1E57">
                          <w:t>Electronic Devices and Circuits</w:t>
                        </w:r>
                      </w:p>
                      <w:p w14:paraId="2F17D4E7" w14:textId="1A979E31" w:rsidR="00191E16" w:rsidRPr="00FE7AE1" w:rsidRDefault="00191E16" w:rsidP="00191E16">
                        <w:pPr>
                          <w:spacing w:after="0" w:line="240" w:lineRule="auto"/>
                          <w:ind w:left="0" w:firstLine="0"/>
                          <w:jc w:val="center"/>
                          <w:rPr>
                            <w:b/>
                            <w:bCs/>
                            <w:rPrChange w:id="17" w:author="Theresa" w:date="2022-07-04T13:32:00Z">
                              <w:rPr/>
                            </w:rPrChange>
                          </w:rPr>
                        </w:pPr>
                        <w:r w:rsidRPr="00FE7AE1">
                          <w:rPr>
                            <w:b/>
                            <w:bCs/>
                            <w:rPrChange w:id="18" w:author="Theresa" w:date="2022-07-04T13:32:00Z">
                              <w:rPr/>
                            </w:rPrChange>
                          </w:rPr>
                          <w:t xml:space="preserve">Lab </w:t>
                        </w:r>
                        <w:del w:id="19" w:author="Theresa" w:date="2022-07-04T13:32:00Z">
                          <w:r w:rsidRPr="00FE7AE1" w:rsidDel="00FE7AE1">
                            <w:rPr>
                              <w:b/>
                              <w:bCs/>
                              <w:rPrChange w:id="20" w:author="Theresa" w:date="2022-07-04T13:32:00Z">
                                <w:rPr/>
                              </w:rPrChange>
                            </w:rPr>
                            <w:delText xml:space="preserve">1 </w:delText>
                          </w:r>
                        </w:del>
                        <w:ins w:id="21" w:author="Theresa" w:date="2022-07-04T13:32:00Z">
                          <w:r w:rsidR="00FE7AE1">
                            <w:rPr>
                              <w:b/>
                              <w:bCs/>
                            </w:rPr>
                            <w:t>0</w:t>
                          </w:r>
                          <w:r w:rsidR="00FE7AE1" w:rsidRPr="00FE7AE1">
                            <w:rPr>
                              <w:b/>
                              <w:bCs/>
                              <w:rPrChange w:id="22" w:author="Theresa" w:date="2022-07-04T13:32:00Z">
                                <w:rPr/>
                              </w:rPrChange>
                            </w:rPr>
                            <w:t xml:space="preserve"> </w:t>
                          </w:r>
                        </w:ins>
                        <w:r w:rsidRPr="00FE7AE1">
                          <w:rPr>
                            <w:b/>
                            <w:bCs/>
                            <w:rPrChange w:id="23" w:author="Theresa" w:date="2022-07-04T13:32:00Z">
                              <w:rPr/>
                            </w:rPrChange>
                          </w:rPr>
                          <w:t>- Introduction to Multi</w:t>
                        </w:r>
                        <w:ins w:id="24" w:author="Theresa" w:date="2022-07-04T13:34:00Z">
                          <w:r w:rsidR="00FE7AE1">
                            <w:rPr>
                              <w:b/>
                              <w:bCs/>
                            </w:rPr>
                            <w:t>S</w:t>
                          </w:r>
                        </w:ins>
                        <w:del w:id="25" w:author="Theresa" w:date="2022-07-04T13:34:00Z">
                          <w:r w:rsidRPr="00FE7AE1" w:rsidDel="00FE7AE1">
                            <w:rPr>
                              <w:b/>
                              <w:bCs/>
                              <w:rPrChange w:id="26" w:author="Theresa" w:date="2022-07-04T13:32:00Z">
                                <w:rPr/>
                              </w:rPrChange>
                            </w:rPr>
                            <w:delText>s</w:delText>
                          </w:r>
                        </w:del>
                        <w:r w:rsidRPr="00FE7AE1">
                          <w:rPr>
                            <w:b/>
                            <w:bCs/>
                            <w:rPrChange w:id="27" w:author="Theresa" w:date="2022-07-04T13:32:00Z">
                              <w:rPr/>
                            </w:rPrChange>
                          </w:rPr>
                          <w:t>im and the 555</w:t>
                        </w:r>
                        <w:del w:id="28" w:author="Theresa" w:date="2022-07-04T13:34:00Z">
                          <w:r w:rsidRPr="00FE7AE1" w:rsidDel="00FE7AE1">
                            <w:rPr>
                              <w:b/>
                              <w:bCs/>
                              <w:rPrChange w:id="29" w:author="Theresa" w:date="2022-07-04T13:32:00Z">
                                <w:rPr/>
                              </w:rPrChange>
                            </w:rPr>
                            <w:delText>-timer</w:delText>
                          </w:r>
                        </w:del>
                        <w:ins w:id="30" w:author="Theresa" w:date="2022-07-04T13:34:00Z">
                          <w:r w:rsidR="00FE7AE1">
                            <w:rPr>
                              <w:b/>
                              <w:bCs/>
                            </w:rPr>
                            <w:t xml:space="preserve"> Timer</w:t>
                          </w:r>
                        </w:ins>
                      </w:p>
                      <w:p w14:paraId="404F5B77" w14:textId="77777777" w:rsidR="00191E16" w:rsidRDefault="00191E16" w:rsidP="00191E16">
                        <w:pPr>
                          <w:spacing w:after="0" w:line="240" w:lineRule="auto"/>
                          <w:ind w:left="0" w:firstLine="0"/>
                          <w:jc w:val="center"/>
                        </w:pPr>
                        <w:r>
                          <w:t>Lab Handout</w:t>
                        </w:r>
                      </w:p>
                    </w:txbxContent>
                  </v:textbox>
                  <w10:wrap anchorx="margin"/>
                </v:rect>
              </w:pict>
            </mc:Fallback>
          </mc:AlternateContent>
        </w:r>
        <w:r w:rsidR="00C8053F" w:rsidDel="0014517C">
          <w:rPr>
            <w:rFonts w:ascii="Calibri" w:eastAsia="Calibri" w:hAnsi="Calibri" w:cs="Calibri"/>
            <w:noProof/>
          </w:rPr>
          <mc:AlternateContent>
            <mc:Choice Requires="wpg">
              <w:drawing>
                <wp:inline distT="0" distB="0" distL="0" distR="0" wp14:anchorId="0C38AC4B" wp14:editId="4817115C">
                  <wp:extent cx="5924550" cy="959963"/>
                  <wp:effectExtent l="0" t="0" r="19050" b="0"/>
                  <wp:docPr id="4708" name="Group 4708"/>
                  <wp:cNvGraphicFramePr/>
                  <a:graphic xmlns:a="http://schemas.openxmlformats.org/drawingml/2006/main">
                    <a:graphicData uri="http://schemas.microsoft.com/office/word/2010/wordprocessingGroup">
                      <wpg:wgp>
                        <wpg:cNvGrpSpPr/>
                        <wpg:grpSpPr>
                          <a:xfrm>
                            <a:off x="0" y="0"/>
                            <a:ext cx="5924550" cy="959963"/>
                            <a:chOff x="0" y="0"/>
                            <a:chExt cx="5924550" cy="959963"/>
                          </a:xfrm>
                        </wpg:grpSpPr>
                        <wps:wsp>
                          <wps:cNvPr id="9" name="Rectangle 9"/>
                          <wps:cNvSpPr/>
                          <wps:spPr>
                            <a:xfrm>
                              <a:off x="47930" y="127126"/>
                              <a:ext cx="42144" cy="189937"/>
                            </a:xfrm>
                            <a:prstGeom prst="rect">
                              <a:avLst/>
                            </a:prstGeom>
                            <a:ln>
                              <a:noFill/>
                            </a:ln>
                          </wps:spPr>
                          <wps:txbx>
                            <w:txbxContent>
                              <w:p w14:paraId="23D9FB0E" w14:textId="77777777" w:rsidR="00560C28" w:rsidRDefault="00560C28">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3" name="Rectangle 13"/>
                          <wps:cNvSpPr/>
                          <wps:spPr>
                            <a:xfrm>
                              <a:off x="3020060" y="271950"/>
                              <a:ext cx="46619" cy="206429"/>
                            </a:xfrm>
                            <a:prstGeom prst="rect">
                              <a:avLst/>
                            </a:prstGeom>
                            <a:ln>
                              <a:noFill/>
                            </a:ln>
                          </wps:spPr>
                          <wps:txbx>
                            <w:txbxContent>
                              <w:p w14:paraId="7FCBC09B" w14:textId="77777777" w:rsidR="00560C28" w:rsidRDefault="00560C28">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4" name="Rectangle 14"/>
                          <wps:cNvSpPr/>
                          <wps:spPr>
                            <a:xfrm>
                              <a:off x="3020060" y="431970"/>
                              <a:ext cx="46619" cy="206429"/>
                            </a:xfrm>
                            <a:prstGeom prst="rect">
                              <a:avLst/>
                            </a:prstGeom>
                            <a:ln>
                              <a:noFill/>
                            </a:ln>
                          </wps:spPr>
                          <wps:txbx>
                            <w:txbxContent>
                              <w:p w14:paraId="58A8677A" w14:textId="77777777" w:rsidR="00560C28" w:rsidRDefault="00560C28">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5" name="Rectangle 15"/>
                          <wps:cNvSpPr/>
                          <wps:spPr>
                            <a:xfrm>
                              <a:off x="3020060" y="593513"/>
                              <a:ext cx="46619" cy="206430"/>
                            </a:xfrm>
                            <a:prstGeom prst="rect">
                              <a:avLst/>
                            </a:prstGeom>
                            <a:ln>
                              <a:noFill/>
                            </a:ln>
                          </wps:spPr>
                          <wps:txbx>
                            <w:txbxContent>
                              <w:p w14:paraId="60BD2C84" w14:textId="77777777" w:rsidR="00560C28" w:rsidRDefault="00560C28">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 name="Rectangle 16"/>
                          <wps:cNvSpPr/>
                          <wps:spPr>
                            <a:xfrm>
                              <a:off x="3020060" y="753533"/>
                              <a:ext cx="46619" cy="206430"/>
                            </a:xfrm>
                            <a:prstGeom prst="rect">
                              <a:avLst/>
                            </a:prstGeom>
                            <a:ln>
                              <a:noFill/>
                            </a:ln>
                          </wps:spPr>
                          <wps:txbx>
                            <w:txbxContent>
                              <w:p w14:paraId="44F9EC5A" w14:textId="77777777" w:rsidR="00560C28" w:rsidRDefault="00560C28">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3" name="Shape 183"/>
                          <wps:cNvSpPr/>
                          <wps:spPr>
                            <a:xfrm>
                              <a:off x="0" y="0"/>
                              <a:ext cx="5924550" cy="933450"/>
                            </a:xfrm>
                            <a:custGeom>
                              <a:avLst/>
                              <a:gdLst/>
                              <a:ahLst/>
                              <a:cxnLst/>
                              <a:rect l="0" t="0" r="0" b="0"/>
                              <a:pathLst>
                                <a:path w="5924550" h="933450">
                                  <a:moveTo>
                                    <a:pt x="155575" y="0"/>
                                  </a:moveTo>
                                  <a:cubicBezTo>
                                    <a:pt x="69660" y="0"/>
                                    <a:pt x="0" y="69723"/>
                                    <a:pt x="0" y="155575"/>
                                  </a:cubicBezTo>
                                  <a:lnTo>
                                    <a:pt x="0" y="777875"/>
                                  </a:lnTo>
                                  <a:cubicBezTo>
                                    <a:pt x="0" y="863727"/>
                                    <a:pt x="69660" y="933450"/>
                                    <a:pt x="155575" y="933450"/>
                                  </a:cubicBezTo>
                                  <a:lnTo>
                                    <a:pt x="5768975" y="933450"/>
                                  </a:lnTo>
                                  <a:cubicBezTo>
                                    <a:pt x="5854827" y="933450"/>
                                    <a:pt x="5924550" y="863727"/>
                                    <a:pt x="5924550" y="777875"/>
                                  </a:cubicBezTo>
                                  <a:lnTo>
                                    <a:pt x="5924550" y="155575"/>
                                  </a:lnTo>
                                  <a:cubicBezTo>
                                    <a:pt x="5924550" y="69723"/>
                                    <a:pt x="5854827" y="0"/>
                                    <a:pt x="5768975" y="0"/>
                                  </a:cubicBezTo>
                                  <a:close/>
                                </a:path>
                              </a:pathLst>
                            </a:custGeom>
                            <a:ln w="19050" cap="rnd">
                              <a:round/>
                            </a:ln>
                          </wps:spPr>
                          <wps:style>
                            <a:lnRef idx="1">
                              <a:srgbClr val="1F497D"/>
                            </a:lnRef>
                            <a:fillRef idx="0">
                              <a:srgbClr val="000000">
                                <a:alpha val="0"/>
                              </a:srgbClr>
                            </a:fillRef>
                            <a:effectRef idx="0">
                              <a:scrgbClr r="0" g="0" b="0"/>
                            </a:effectRef>
                            <a:fontRef idx="none"/>
                          </wps:style>
                          <wps:bodyPr/>
                        </wps:wsp>
                        <wps:wsp>
                          <wps:cNvPr id="186" name="Rectangle 186"/>
                          <wps:cNvSpPr/>
                          <wps:spPr>
                            <a:xfrm>
                              <a:off x="2760980" y="118652"/>
                              <a:ext cx="41025" cy="186477"/>
                            </a:xfrm>
                            <a:prstGeom prst="rect">
                              <a:avLst/>
                            </a:prstGeom>
                            <a:ln>
                              <a:noFill/>
                            </a:ln>
                          </wps:spPr>
                          <wps:txbx>
                            <w:txbxContent>
                              <w:p w14:paraId="74A20EAE" w14:textId="77777777" w:rsidR="00560C28" w:rsidRDefault="00560C28">
                                <w:pPr>
                                  <w:spacing w:after="160" w:line="259" w:lineRule="auto"/>
                                  <w:ind w:left="0" w:firstLine="0"/>
                                </w:pPr>
                                <w:r>
                                  <w:t xml:space="preserve"> </w:t>
                                </w:r>
                              </w:p>
                            </w:txbxContent>
                          </wps:txbx>
                          <wps:bodyPr horzOverflow="overflow" vert="horz" lIns="0" tIns="0" rIns="0" bIns="0" rtlCol="0">
                            <a:noAutofit/>
                          </wps:bodyPr>
                        </wps:wsp>
                        <wps:wsp>
                          <wps:cNvPr id="188" name="Rectangle 188"/>
                          <wps:cNvSpPr/>
                          <wps:spPr>
                            <a:xfrm>
                              <a:off x="3870706" y="118652"/>
                              <a:ext cx="41025" cy="186477"/>
                            </a:xfrm>
                            <a:prstGeom prst="rect">
                              <a:avLst/>
                            </a:prstGeom>
                            <a:ln>
                              <a:noFill/>
                            </a:ln>
                          </wps:spPr>
                          <wps:txbx>
                            <w:txbxContent>
                              <w:p w14:paraId="3A0064D0" w14:textId="77777777" w:rsidR="00560C28" w:rsidRDefault="00560C28">
                                <w:pPr>
                                  <w:spacing w:after="160" w:line="259" w:lineRule="auto"/>
                                  <w:ind w:left="0" w:firstLine="0"/>
                                </w:pPr>
                                <w:r>
                                  <w:t xml:space="preserve"> </w:t>
                                </w:r>
                              </w:p>
                            </w:txbxContent>
                          </wps:txbx>
                          <wps:bodyPr horzOverflow="overflow" vert="horz" lIns="0" tIns="0" rIns="0" bIns="0" rtlCol="0">
                            <a:noAutofit/>
                          </wps:bodyPr>
                        </wps:wsp>
                        <wps:wsp>
                          <wps:cNvPr id="191" name="Rectangle 191"/>
                          <wps:cNvSpPr/>
                          <wps:spPr>
                            <a:xfrm>
                              <a:off x="2026412" y="383829"/>
                              <a:ext cx="41025" cy="186477"/>
                            </a:xfrm>
                            <a:prstGeom prst="rect">
                              <a:avLst/>
                            </a:prstGeom>
                            <a:ln>
                              <a:noFill/>
                            </a:ln>
                          </wps:spPr>
                          <wps:txbx>
                            <w:txbxContent>
                              <w:p w14:paraId="57BA25D8" w14:textId="77777777" w:rsidR="00560C28" w:rsidRDefault="00560C28">
                                <w:pPr>
                                  <w:spacing w:after="160" w:line="259" w:lineRule="auto"/>
                                  <w:ind w:left="0" w:firstLine="0"/>
                                </w:pPr>
                                <w:r>
                                  <w:t xml:space="preserve"> </w:t>
                                </w:r>
                              </w:p>
                            </w:txbxContent>
                          </wps:txbx>
                          <wps:bodyPr horzOverflow="overflow" vert="horz" lIns="0" tIns="0" rIns="0" bIns="0" rtlCol="0">
                            <a:noAutofit/>
                          </wps:bodyPr>
                        </wps:wsp>
                        <wps:wsp>
                          <wps:cNvPr id="193" name="Rectangle 193"/>
                          <wps:cNvSpPr/>
                          <wps:spPr>
                            <a:xfrm>
                              <a:off x="4295902" y="383829"/>
                              <a:ext cx="41025" cy="186477"/>
                            </a:xfrm>
                            <a:prstGeom prst="rect">
                              <a:avLst/>
                            </a:prstGeom>
                            <a:ln>
                              <a:noFill/>
                            </a:ln>
                          </wps:spPr>
                          <wps:txbx>
                            <w:txbxContent>
                              <w:p w14:paraId="15B5D33C" w14:textId="77777777" w:rsidR="00560C28" w:rsidRDefault="00560C28">
                                <w:pPr>
                                  <w:spacing w:after="160" w:line="259" w:lineRule="auto"/>
                                  <w:ind w:left="0" w:firstLine="0"/>
                                </w:pPr>
                                <w:r>
                                  <w:t xml:space="preserve"> </w:t>
                                </w:r>
                              </w:p>
                            </w:txbxContent>
                          </wps:txbx>
                          <wps:bodyPr horzOverflow="overflow" vert="horz" lIns="0" tIns="0" rIns="0" bIns="0" rtlCol="0">
                            <a:noAutofit/>
                          </wps:bodyPr>
                        </wps:wsp>
                        <wps:wsp>
                          <wps:cNvPr id="195" name="Rectangle 195"/>
                          <wps:cNvSpPr/>
                          <wps:spPr>
                            <a:xfrm>
                              <a:off x="3346450" y="676436"/>
                              <a:ext cx="41025" cy="186477"/>
                            </a:xfrm>
                            <a:prstGeom prst="rect">
                              <a:avLst/>
                            </a:prstGeom>
                            <a:ln>
                              <a:noFill/>
                            </a:ln>
                          </wps:spPr>
                          <wps:txbx>
                            <w:txbxContent>
                              <w:p w14:paraId="0E7A2614" w14:textId="77777777" w:rsidR="00560C28" w:rsidRDefault="00560C28">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0C38AC4B" id="Group 4708" o:spid="_x0000_s1027" style="width:466.5pt;height:75.6pt;mso-position-horizontal-relative:char;mso-position-vertical-relative:line" coordsize="59245,9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">
                  <v:rect id="Rectangle 9" o:spid="_x0000_s1028" style="position:absolute;left:479;top:127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23D9FB0E" w14:textId="77777777" w:rsidR="00560C28" w:rsidRDefault="00560C28">
                          <w:pPr>
                            <w:spacing w:after="160" w:line="259" w:lineRule="auto"/>
                            <w:ind w:left="0" w:firstLine="0"/>
                          </w:pPr>
                          <w:r>
                            <w:rPr>
                              <w:rFonts w:ascii="Calibri" w:eastAsia="Calibri" w:hAnsi="Calibri" w:cs="Calibri"/>
                            </w:rPr>
                            <w:t xml:space="preserve"> </w:t>
                          </w:r>
                        </w:p>
                      </w:txbxContent>
                    </v:textbox>
                  </v:rect>
                  <v:rect id="Rectangle 13" o:spid="_x0000_s1029" style="position:absolute;left:30200;top:27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7FCBC09B" w14:textId="77777777" w:rsidR="00560C28" w:rsidRDefault="00560C28">
                          <w:pPr>
                            <w:spacing w:after="160" w:line="259" w:lineRule="auto"/>
                            <w:ind w:left="0" w:firstLine="0"/>
                          </w:pPr>
                          <w:r>
                            <w:rPr>
                              <w:rFonts w:ascii="Times New Roman" w:eastAsia="Times New Roman" w:hAnsi="Times New Roman" w:cs="Times New Roman"/>
                            </w:rPr>
                            <w:t xml:space="preserve"> </w:t>
                          </w:r>
                        </w:p>
                      </w:txbxContent>
                    </v:textbox>
                  </v:rect>
                  <v:rect id="Rectangle 14" o:spid="_x0000_s1030" style="position:absolute;left:30200;top:43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58A8677A" w14:textId="77777777" w:rsidR="00560C28" w:rsidRDefault="00560C28">
                          <w:pPr>
                            <w:spacing w:after="160" w:line="259" w:lineRule="auto"/>
                            <w:ind w:left="0" w:firstLine="0"/>
                          </w:pPr>
                          <w:r>
                            <w:rPr>
                              <w:rFonts w:ascii="Times New Roman" w:eastAsia="Times New Roman" w:hAnsi="Times New Roman" w:cs="Times New Roman"/>
                            </w:rPr>
                            <w:t xml:space="preserve"> </w:t>
                          </w:r>
                        </w:p>
                      </w:txbxContent>
                    </v:textbox>
                  </v:rect>
                  <v:rect id="Rectangle 15" o:spid="_x0000_s1031" style="position:absolute;left:30200;top:59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60BD2C84" w14:textId="77777777" w:rsidR="00560C28" w:rsidRDefault="00560C28">
                          <w:pPr>
                            <w:spacing w:after="160" w:line="259" w:lineRule="auto"/>
                            <w:ind w:left="0" w:firstLine="0"/>
                          </w:pPr>
                          <w:r>
                            <w:rPr>
                              <w:rFonts w:ascii="Times New Roman" w:eastAsia="Times New Roman" w:hAnsi="Times New Roman" w:cs="Times New Roman"/>
                            </w:rPr>
                            <w:t xml:space="preserve"> </w:t>
                          </w:r>
                        </w:p>
                      </w:txbxContent>
                    </v:textbox>
                  </v:rect>
                  <v:rect id="Rectangle 16" o:spid="_x0000_s1032" style="position:absolute;left:30200;top:75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44F9EC5A" w14:textId="77777777" w:rsidR="00560C28" w:rsidRDefault="00560C28">
                          <w:pPr>
                            <w:spacing w:after="160" w:line="259" w:lineRule="auto"/>
                            <w:ind w:left="0" w:firstLine="0"/>
                          </w:pPr>
                          <w:r>
                            <w:rPr>
                              <w:rFonts w:ascii="Times New Roman" w:eastAsia="Times New Roman" w:hAnsi="Times New Roman" w:cs="Times New Roman"/>
                            </w:rPr>
                            <w:t xml:space="preserve"> </w:t>
                          </w:r>
                        </w:p>
                      </w:txbxContent>
                    </v:textbox>
                  </v:rect>
                  <v:shape id="Shape 183" o:spid="_x0000_s1033" style="position:absolute;width:59245;height:9334;visibility:visible;mso-wrap-style:square;v-text-anchor:top" coordsize="5924550,93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" path="m155575,c69660,,,69723,,155575l,777875v,85852,69660,155575,155575,155575l5768975,933450v85852,,155575,-69723,155575,-155575l5924550,155575c5924550,69723,5854827,,5768975,l155575,xe" filled="f" strokecolor="#1f497d" strokeweight="1.5pt">
                    <v:stroke endcap="round"/>
                    <v:path arrowok="t" textboxrect="0,0,5924550,933450"/>
                  </v:shape>
                  <v:rect id="Rectangle 186" o:spid="_x0000_s1034" style="position:absolute;left:27609;top:1186;width:411;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74A20EAE" w14:textId="77777777" w:rsidR="00560C28" w:rsidRDefault="00560C28">
                          <w:pPr>
                            <w:spacing w:after="160" w:line="259" w:lineRule="auto"/>
                            <w:ind w:left="0" w:firstLine="0"/>
                          </w:pPr>
                          <w:r>
                            <w:t xml:space="preserve"> </w:t>
                          </w:r>
                        </w:p>
                      </w:txbxContent>
                    </v:textbox>
                  </v:rect>
                  <v:rect id="Rectangle 188" o:spid="_x0000_s1035" style="position:absolute;left:38707;top:1186;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3A0064D0" w14:textId="77777777" w:rsidR="00560C28" w:rsidRDefault="00560C28">
                          <w:pPr>
                            <w:spacing w:after="160" w:line="259" w:lineRule="auto"/>
                            <w:ind w:left="0" w:firstLine="0"/>
                          </w:pPr>
                          <w:r>
                            <w:t xml:space="preserve"> </w:t>
                          </w:r>
                        </w:p>
                      </w:txbxContent>
                    </v:textbox>
                  </v:rect>
                  <v:rect id="Rectangle 191" o:spid="_x0000_s1036" style="position:absolute;left:20264;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57BA25D8" w14:textId="77777777" w:rsidR="00560C28" w:rsidRDefault="00560C28">
                          <w:pPr>
                            <w:spacing w:after="160" w:line="259" w:lineRule="auto"/>
                            <w:ind w:left="0" w:firstLine="0"/>
                          </w:pPr>
                          <w:r>
                            <w:t xml:space="preserve"> </w:t>
                          </w:r>
                        </w:p>
                      </w:txbxContent>
                    </v:textbox>
                  </v:rect>
                  <v:rect id="Rectangle 193" o:spid="_x0000_s1037" style="position:absolute;left:42959;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15B5D33C" w14:textId="77777777" w:rsidR="00560C28" w:rsidRDefault="00560C28">
                          <w:pPr>
                            <w:spacing w:after="160" w:line="259" w:lineRule="auto"/>
                            <w:ind w:left="0" w:firstLine="0"/>
                          </w:pPr>
                          <w:r>
                            <w:t xml:space="preserve"> </w:t>
                          </w:r>
                        </w:p>
                      </w:txbxContent>
                    </v:textbox>
                  </v:rect>
                  <v:rect id="Rectangle 195" o:spid="_x0000_s1038" style="position:absolute;left:33464;top:6764;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0E7A2614" w14:textId="77777777" w:rsidR="00560C28" w:rsidRDefault="00560C28">
                          <w:pPr>
                            <w:spacing w:after="160" w:line="259" w:lineRule="auto"/>
                            <w:ind w:left="0" w:firstLine="0"/>
                          </w:pPr>
                          <w:r>
                            <w:t xml:space="preserve"> </w:t>
                          </w:r>
                        </w:p>
                      </w:txbxContent>
                    </v:textbox>
                  </v:rect>
                  <w10:anchorlock/>
                </v:group>
              </w:pict>
            </mc:Fallback>
          </mc:AlternateContent>
        </w:r>
      </w:del>
    </w:p>
    <w:p w14:paraId="7AB64201" w14:textId="311FEE2F" w:rsidR="00A111D9" w:rsidDel="0014517C" w:rsidRDefault="00C8053F" w:rsidP="00FE7AE1">
      <w:pPr>
        <w:spacing w:before="100" w:beforeAutospacing="1" w:after="100" w:afterAutospacing="1" w:line="240" w:lineRule="auto"/>
        <w:ind w:left="-75" w:firstLine="0"/>
        <w:rPr>
          <w:del w:id="31" w:author="Theresa" w:date="2022-07-04T13:49:00Z"/>
        </w:rPr>
        <w:pPrChange w:id="32" w:author="Theresa" w:date="2022-07-04T13:35:00Z">
          <w:pPr>
            <w:spacing w:before="100" w:beforeAutospacing="1" w:after="100" w:afterAutospacing="1" w:line="240" w:lineRule="auto"/>
            <w:ind w:left="0" w:firstLine="0"/>
          </w:pPr>
        </w:pPrChange>
      </w:pPr>
      <w:del w:id="33" w:author="Theresa" w:date="2022-07-04T13:49:00Z">
        <w:r w:rsidDel="0014517C">
          <w:rPr>
            <w:rFonts w:ascii="Bell MT" w:eastAsia="Bell MT" w:hAnsi="Bell MT" w:cs="Bell MT"/>
          </w:rPr>
          <w:delText xml:space="preserve"> </w:delText>
        </w:r>
      </w:del>
    </w:p>
    <w:p w14:paraId="0B2757D9" w14:textId="197D120A" w:rsidR="0009410E" w:rsidDel="0014517C" w:rsidRDefault="0009410E" w:rsidP="00FE7AE1">
      <w:pPr>
        <w:pStyle w:val="Heading1"/>
        <w:spacing w:after="100" w:afterAutospacing="1" w:line="240" w:lineRule="auto"/>
        <w:ind w:left="-5"/>
        <w:rPr>
          <w:del w:id="34" w:author="Theresa" w:date="2022-07-04T13:49:00Z"/>
          <w:sz w:val="36"/>
          <w:szCs w:val="36"/>
        </w:rPr>
        <w:pPrChange w:id="35" w:author="Theresa" w:date="2022-07-04T13:34:00Z">
          <w:pPr>
            <w:pStyle w:val="Heading1"/>
            <w:spacing w:before="100" w:beforeAutospacing="1" w:after="100" w:afterAutospacing="1" w:line="240" w:lineRule="auto"/>
            <w:ind w:left="-5"/>
          </w:pPr>
        </w:pPrChange>
      </w:pPr>
      <w:del w:id="36" w:author="Theresa" w:date="2022-07-04T13:49:00Z">
        <w:r w:rsidDel="0014517C">
          <w:rPr>
            <w:sz w:val="36"/>
            <w:szCs w:val="36"/>
          </w:rPr>
          <w:delText>Objective</w:delText>
        </w:r>
      </w:del>
    </w:p>
    <w:p w14:paraId="1054D952" w14:textId="17D09BED" w:rsidR="003E2D3B" w:rsidRPr="003E2D3B" w:rsidDel="0014517C" w:rsidRDefault="0009410E" w:rsidP="0009410E">
      <w:pPr>
        <w:spacing w:before="100" w:beforeAutospacing="1" w:after="100" w:afterAutospacing="1" w:line="240" w:lineRule="auto"/>
        <w:ind w:left="-5"/>
        <w:rPr>
          <w:del w:id="37" w:author="Theresa" w:date="2022-07-04T13:49:00Z"/>
        </w:rPr>
      </w:pPr>
      <w:del w:id="38" w:author="Theresa" w:date="2022-07-04T13:49:00Z">
        <w:r w:rsidDel="0014517C">
          <w:delText xml:space="preserve">There are two main objectives of this lab; </w:delText>
        </w:r>
        <w:r w:rsidR="00BB1E57" w:rsidDel="0014517C">
          <w:delText xml:space="preserve">introduce you to </w:delText>
        </w:r>
        <w:r w:rsidR="003E2D3B" w:rsidDel="0014517C">
          <w:delText xml:space="preserve">the </w:delText>
        </w:r>
        <w:r w:rsidDel="0014517C">
          <w:delText>Multisim Live tool.  You will use the Multisim Live tool throughout the remainder of the term, to test circuit ideas before building them</w:delText>
        </w:r>
        <w:r w:rsidR="003E2D3B" w:rsidDel="0014517C">
          <w:delText xml:space="preserve"> </w:delText>
        </w:r>
      </w:del>
    </w:p>
    <w:p w14:paraId="2DEB58CD" w14:textId="514EE8FC" w:rsidR="00D946B5" w:rsidDel="0014517C" w:rsidRDefault="00D946B5" w:rsidP="00D946B5">
      <w:pPr>
        <w:pStyle w:val="Heading1"/>
        <w:spacing w:before="100" w:beforeAutospacing="1" w:after="100" w:afterAutospacing="1" w:line="240" w:lineRule="auto"/>
        <w:ind w:left="-5"/>
        <w:rPr>
          <w:del w:id="39" w:author="Theresa" w:date="2022-07-04T13:49:00Z"/>
          <w:sz w:val="36"/>
          <w:szCs w:val="36"/>
        </w:rPr>
      </w:pPr>
      <w:del w:id="40" w:author="Theresa" w:date="2022-07-04T13:49:00Z">
        <w:r w:rsidRPr="0052410A" w:rsidDel="0014517C">
          <w:rPr>
            <w:sz w:val="36"/>
            <w:szCs w:val="36"/>
          </w:rPr>
          <w:delText>Using Multi</w:delText>
        </w:r>
      </w:del>
      <w:del w:id="41" w:author="Theresa" w:date="2022-07-04T13:36:00Z">
        <w:r w:rsidRPr="0052410A" w:rsidDel="002B4085">
          <w:rPr>
            <w:sz w:val="36"/>
            <w:szCs w:val="36"/>
          </w:rPr>
          <w:delText>s</w:delText>
        </w:r>
      </w:del>
      <w:del w:id="42" w:author="Theresa" w:date="2022-07-04T13:49:00Z">
        <w:r w:rsidRPr="0052410A" w:rsidDel="0014517C">
          <w:rPr>
            <w:sz w:val="36"/>
            <w:szCs w:val="36"/>
          </w:rPr>
          <w:delText>im Live</w:delText>
        </w:r>
        <w:r w:rsidDel="0014517C">
          <w:rPr>
            <w:sz w:val="36"/>
            <w:szCs w:val="36"/>
          </w:rPr>
          <w:delText xml:space="preserve">: Navigating the </w:delText>
        </w:r>
        <w:r w:rsidR="002B4085" w:rsidDel="0014517C">
          <w:rPr>
            <w:sz w:val="36"/>
            <w:szCs w:val="36"/>
          </w:rPr>
          <w:delText>Interface</w:delText>
        </w:r>
      </w:del>
    </w:p>
    <w:p w14:paraId="38BA8C69" w14:textId="54A23623" w:rsidR="00D946B5" w:rsidDel="0014517C" w:rsidRDefault="00D946B5" w:rsidP="00D946B5">
      <w:pPr>
        <w:spacing w:before="100" w:beforeAutospacing="1" w:after="100" w:afterAutospacing="1" w:line="240" w:lineRule="auto"/>
        <w:ind w:left="0" w:firstLine="0"/>
        <w:rPr>
          <w:del w:id="43" w:author="Theresa" w:date="2022-07-04T13:49:00Z"/>
        </w:rPr>
      </w:pPr>
      <w:del w:id="44" w:author="Theresa" w:date="2022-07-04T13:49:00Z">
        <w:r w:rsidDel="0014517C">
          <w:delText xml:space="preserve">You will be using Multisim Live through the remainder of the term.  When you login, you should be taken directly to your profile area see </w:delText>
        </w:r>
        <w:r w:rsidDel="0014517C">
          <w:fldChar w:fldCharType="begin"/>
        </w:r>
        <w:r w:rsidDel="0014517C">
          <w:delInstrText xml:space="preserve"> REF _Ref80685874 \h </w:delInstrText>
        </w:r>
        <w:r w:rsidDel="0014517C">
          <w:fldChar w:fldCharType="separate"/>
        </w:r>
        <w:r w:rsidR="00047FDE" w:rsidDel="0014517C">
          <w:delText xml:space="preserve">Figure </w:delText>
        </w:r>
        <w:r w:rsidR="00047FDE" w:rsidDel="0014517C">
          <w:rPr>
            <w:noProof/>
          </w:rPr>
          <w:delText>2</w:delText>
        </w:r>
        <w:r w:rsidDel="0014517C">
          <w:fldChar w:fldCharType="end"/>
        </w:r>
        <w:r w:rsidDel="0014517C">
          <w:delText xml:space="preserve">.  However, if this is not the case, you can get to your profile by clicking on My Profile (circled in red in </w:delText>
        </w:r>
        <w:r w:rsidDel="0014517C">
          <w:fldChar w:fldCharType="begin"/>
        </w:r>
        <w:r w:rsidDel="0014517C">
          <w:delInstrText xml:space="preserve"> REF _Ref80686555 \h </w:delInstrText>
        </w:r>
        <w:r w:rsidDel="0014517C">
          <w:fldChar w:fldCharType="separate"/>
        </w:r>
        <w:r w:rsidR="00047FDE" w:rsidDel="0014517C">
          <w:delText xml:space="preserve">Figure </w:delText>
        </w:r>
        <w:r w:rsidR="00047FDE" w:rsidDel="0014517C">
          <w:rPr>
            <w:noProof/>
          </w:rPr>
          <w:delText>1</w:delText>
        </w:r>
        <w:r w:rsidDel="0014517C">
          <w:fldChar w:fldCharType="end"/>
        </w:r>
        <w:r w:rsidDel="0014517C">
          <w:delText>) under the pull-down menu associated with your Multisim Live profile name.</w:delText>
        </w:r>
      </w:del>
    </w:p>
    <w:p w14:paraId="67A96D1C" w14:textId="147D2046" w:rsidR="00D946B5" w:rsidDel="0014517C" w:rsidRDefault="00D946B5" w:rsidP="00D946B5">
      <w:pPr>
        <w:keepNext/>
        <w:spacing w:before="100" w:beforeAutospacing="1" w:after="100" w:afterAutospacing="1" w:line="240" w:lineRule="auto"/>
        <w:ind w:left="0" w:firstLine="0"/>
        <w:rPr>
          <w:del w:id="45" w:author="Theresa" w:date="2022-07-04T13:49:00Z"/>
        </w:rPr>
      </w:pPr>
      <w:del w:id="46" w:author="Theresa" w:date="2022-07-04T13:49:00Z">
        <w:r w:rsidDel="0014517C">
          <w:rPr>
            <w:noProof/>
          </w:rPr>
          <w:drawing>
            <wp:inline distT="0" distB="0" distL="0" distR="0" wp14:anchorId="2DD117D4" wp14:editId="498BDA76">
              <wp:extent cx="2513198" cy="1823405"/>
              <wp:effectExtent l="0" t="0" r="190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6996" cy="1826160"/>
                      </a:xfrm>
                      <a:prstGeom prst="rect">
                        <a:avLst/>
                      </a:prstGeom>
                      <a:noFill/>
                      <a:ln>
                        <a:noFill/>
                      </a:ln>
                    </pic:spPr>
                  </pic:pic>
                </a:graphicData>
              </a:graphic>
            </wp:inline>
          </w:drawing>
        </w:r>
      </w:del>
    </w:p>
    <w:p w14:paraId="69CBCA9F" w14:textId="23B8E3DC" w:rsidR="00D946B5" w:rsidDel="0014517C" w:rsidRDefault="00D946B5" w:rsidP="00D946B5">
      <w:pPr>
        <w:pStyle w:val="Caption"/>
        <w:spacing w:before="100" w:beforeAutospacing="1" w:after="100" w:afterAutospacing="1"/>
        <w:rPr>
          <w:del w:id="47" w:author="Theresa" w:date="2022-07-04T13:49:00Z"/>
        </w:rPr>
      </w:pPr>
      <w:bookmarkStart w:id="48" w:name="_Ref80686555"/>
      <w:del w:id="49" w:author="Theresa" w:date="2022-07-04T13:49:00Z">
        <w:r w:rsidDel="0014517C">
          <w:delText xml:space="preserve">Figure </w:delText>
        </w:r>
        <w:r w:rsidR="00227DDC" w:rsidDel="0014517C">
          <w:fldChar w:fldCharType="begin"/>
        </w:r>
        <w:r w:rsidR="00227DDC" w:rsidDel="0014517C">
          <w:delInstrText xml:space="preserve"> SEQ Figure \* ARABIC </w:delInstrText>
        </w:r>
        <w:r w:rsidR="00227DDC" w:rsidDel="0014517C">
          <w:fldChar w:fldCharType="separate"/>
        </w:r>
        <w:r w:rsidR="00047FDE" w:rsidDel="0014517C">
          <w:rPr>
            <w:noProof/>
          </w:rPr>
          <w:delText>1</w:delText>
        </w:r>
        <w:r w:rsidR="00227DDC" w:rsidDel="0014517C">
          <w:rPr>
            <w:noProof/>
          </w:rPr>
          <w:fldChar w:fldCharType="end"/>
        </w:r>
        <w:bookmarkEnd w:id="48"/>
        <w:r w:rsidDel="0014517C">
          <w:delText>: You can access your profile using the dropdown menu associated with your profile name.</w:delText>
        </w:r>
      </w:del>
    </w:p>
    <w:p w14:paraId="1D301273" w14:textId="63D8BB36" w:rsidR="00D946B5" w:rsidDel="0014517C" w:rsidRDefault="00D946B5" w:rsidP="00D946B5">
      <w:pPr>
        <w:spacing w:before="100" w:beforeAutospacing="1" w:after="100" w:afterAutospacing="1" w:line="240" w:lineRule="auto"/>
        <w:ind w:left="0" w:firstLine="0"/>
        <w:rPr>
          <w:del w:id="50" w:author="Theresa" w:date="2022-07-04T13:49:00Z"/>
        </w:rPr>
      </w:pPr>
      <w:del w:id="51" w:author="Theresa" w:date="2022-07-04T13:49:00Z">
        <w:r w:rsidDel="0014517C">
          <w:delText xml:space="preserve">Your profile area, shown in </w:delText>
        </w:r>
        <w:r w:rsidDel="0014517C">
          <w:fldChar w:fldCharType="begin"/>
        </w:r>
        <w:r w:rsidDel="0014517C">
          <w:delInstrText xml:space="preserve"> REF _Ref80685874 \h </w:delInstrText>
        </w:r>
        <w:r w:rsidDel="0014517C">
          <w:fldChar w:fldCharType="separate"/>
        </w:r>
        <w:r w:rsidR="00047FDE" w:rsidDel="0014517C">
          <w:delText xml:space="preserve">Figure </w:delText>
        </w:r>
        <w:r w:rsidR="00047FDE" w:rsidDel="0014517C">
          <w:rPr>
            <w:noProof/>
          </w:rPr>
          <w:delText>2</w:delText>
        </w:r>
        <w:r w:rsidDel="0014517C">
          <w:fldChar w:fldCharType="end"/>
        </w:r>
        <w:r w:rsidDel="0014517C">
          <w:delText>, contains all your designs.  Here you will either select a design to edit (click on tile circled in blue), or create a new circuit (click on turquoise button circled in red).</w:delText>
        </w:r>
      </w:del>
    </w:p>
    <w:p w14:paraId="58408E62" w14:textId="0EFC2BB6" w:rsidR="00D946B5" w:rsidDel="0014517C" w:rsidRDefault="00D946B5" w:rsidP="00D946B5">
      <w:pPr>
        <w:keepNext/>
        <w:spacing w:before="100" w:beforeAutospacing="1" w:after="100" w:afterAutospacing="1" w:line="240" w:lineRule="auto"/>
        <w:ind w:left="0" w:firstLine="0"/>
        <w:rPr>
          <w:del w:id="52" w:author="Theresa" w:date="2022-07-04T13:49:00Z"/>
        </w:rPr>
      </w:pPr>
      <w:del w:id="53" w:author="Theresa" w:date="2022-07-04T13:49:00Z">
        <w:r w:rsidDel="0014517C">
          <w:rPr>
            <w:noProof/>
          </w:rPr>
          <w:drawing>
            <wp:inline distT="0" distB="0" distL="0" distR="0" wp14:anchorId="1548AE6C" wp14:editId="205818A3">
              <wp:extent cx="3027424" cy="2266365"/>
              <wp:effectExtent l="0" t="0" r="1905"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31268" cy="2269243"/>
                      </a:xfrm>
                      <a:prstGeom prst="rect">
                        <a:avLst/>
                      </a:prstGeom>
                    </pic:spPr>
                  </pic:pic>
                </a:graphicData>
              </a:graphic>
            </wp:inline>
          </w:drawing>
        </w:r>
      </w:del>
    </w:p>
    <w:p w14:paraId="3FA31FD1" w14:textId="6E167522" w:rsidR="00D946B5" w:rsidDel="0014517C" w:rsidRDefault="00D946B5" w:rsidP="00D946B5">
      <w:pPr>
        <w:pStyle w:val="Caption"/>
        <w:spacing w:before="100" w:beforeAutospacing="1" w:after="100" w:afterAutospacing="1"/>
        <w:rPr>
          <w:del w:id="54" w:author="Theresa" w:date="2022-07-04T13:49:00Z"/>
        </w:rPr>
      </w:pPr>
      <w:bookmarkStart w:id="55" w:name="_Ref80685874"/>
      <w:del w:id="56" w:author="Theresa" w:date="2022-07-04T13:49:00Z">
        <w:r w:rsidDel="0014517C">
          <w:delText xml:space="preserve">Figure </w:delText>
        </w:r>
        <w:r w:rsidR="00227DDC" w:rsidDel="0014517C">
          <w:fldChar w:fldCharType="begin"/>
        </w:r>
        <w:r w:rsidR="00227DDC" w:rsidDel="0014517C">
          <w:delInstrText xml:space="preserve"> SEQ Figure \* ARABIC </w:delInstrText>
        </w:r>
        <w:r w:rsidR="00227DDC" w:rsidDel="0014517C">
          <w:fldChar w:fldCharType="separate"/>
        </w:r>
        <w:r w:rsidR="00047FDE" w:rsidDel="0014517C">
          <w:rPr>
            <w:noProof/>
          </w:rPr>
          <w:delText>2</w:delText>
        </w:r>
        <w:r w:rsidR="00227DDC" w:rsidDel="0014517C">
          <w:rPr>
            <w:noProof/>
          </w:rPr>
          <w:fldChar w:fldCharType="end"/>
        </w:r>
        <w:bookmarkEnd w:id="55"/>
        <w:r w:rsidDel="0014517C">
          <w:delText>: The Multisim Live interface as it appears when you login.</w:delText>
        </w:r>
      </w:del>
    </w:p>
    <w:p w14:paraId="70086313" w14:textId="72F5D4E3" w:rsidR="00D946B5" w:rsidDel="0014517C" w:rsidRDefault="00D946B5" w:rsidP="00D946B5">
      <w:pPr>
        <w:spacing w:before="100" w:beforeAutospacing="1" w:after="100" w:afterAutospacing="1" w:line="240" w:lineRule="auto"/>
        <w:rPr>
          <w:del w:id="57" w:author="Theresa" w:date="2022-07-04T13:49:00Z"/>
        </w:rPr>
      </w:pPr>
      <w:del w:id="58" w:author="Theresa" w:date="2022-07-04T13:49:00Z">
        <w:r w:rsidDel="0014517C">
          <w:delText xml:space="preserve">When you select an existing circuit from your profile, you will be sent to an intermediate page which has file maintenance option; most likely you will want to click on click on turquoise OPEN CIRCUIT button, which will take you to the schematic-entry view of your circuit shown in </w:delText>
        </w:r>
        <w:r w:rsidDel="0014517C">
          <w:fldChar w:fldCharType="begin"/>
        </w:r>
        <w:r w:rsidDel="0014517C">
          <w:delInstrText xml:space="preserve"> REF _Ref80686177 \h </w:delInstrText>
        </w:r>
        <w:r w:rsidDel="0014517C">
          <w:fldChar w:fldCharType="separate"/>
        </w:r>
        <w:r w:rsidR="00047FDE" w:rsidDel="0014517C">
          <w:delText xml:space="preserve">Figure </w:delText>
        </w:r>
        <w:r w:rsidR="00047FDE" w:rsidDel="0014517C">
          <w:rPr>
            <w:noProof/>
          </w:rPr>
          <w:delText>3</w:delText>
        </w:r>
        <w:r w:rsidDel="0014517C">
          <w:fldChar w:fldCharType="end"/>
        </w:r>
        <w:r w:rsidDel="0014517C">
          <w:delText xml:space="preserve">.  </w:delText>
        </w:r>
      </w:del>
    </w:p>
    <w:p w14:paraId="0CCDBB0E" w14:textId="7B172286" w:rsidR="00D946B5" w:rsidDel="0014517C" w:rsidRDefault="00D946B5" w:rsidP="00D946B5">
      <w:pPr>
        <w:keepNext/>
        <w:spacing w:before="100" w:beforeAutospacing="1" w:after="100" w:afterAutospacing="1" w:line="240" w:lineRule="auto"/>
        <w:rPr>
          <w:del w:id="59" w:author="Theresa" w:date="2022-07-04T13:49:00Z"/>
        </w:rPr>
      </w:pPr>
      <w:del w:id="60" w:author="Theresa" w:date="2022-07-04T13:49:00Z">
        <w:r w:rsidDel="0014517C">
          <w:rPr>
            <w:noProof/>
          </w:rPr>
          <w:drawing>
            <wp:inline distT="0" distB="0" distL="0" distR="0" wp14:anchorId="6EB5EFEA" wp14:editId="54C1E7E1">
              <wp:extent cx="3519236" cy="2064413"/>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22292" cy="2066206"/>
                      </a:xfrm>
                      <a:prstGeom prst="rect">
                        <a:avLst/>
                      </a:prstGeom>
                    </pic:spPr>
                  </pic:pic>
                </a:graphicData>
              </a:graphic>
            </wp:inline>
          </w:drawing>
        </w:r>
      </w:del>
    </w:p>
    <w:p w14:paraId="4B8DB1F8" w14:textId="762E31C3" w:rsidR="00D946B5" w:rsidDel="0014517C" w:rsidRDefault="00D946B5" w:rsidP="00D946B5">
      <w:pPr>
        <w:pStyle w:val="Caption"/>
        <w:spacing w:before="100" w:beforeAutospacing="1" w:after="100" w:afterAutospacing="1"/>
        <w:rPr>
          <w:del w:id="61" w:author="Theresa" w:date="2022-07-04T13:49:00Z"/>
        </w:rPr>
      </w:pPr>
      <w:bookmarkStart w:id="62" w:name="_Ref80686177"/>
      <w:del w:id="63" w:author="Theresa" w:date="2022-07-04T13:49:00Z">
        <w:r w:rsidDel="0014517C">
          <w:delText xml:space="preserve">Figure </w:delText>
        </w:r>
        <w:r w:rsidR="00227DDC" w:rsidDel="0014517C">
          <w:fldChar w:fldCharType="begin"/>
        </w:r>
        <w:r w:rsidR="00227DDC" w:rsidDel="0014517C">
          <w:delInstrText xml:space="preserve"> SEQ Figure \* ARABIC </w:delInstrText>
        </w:r>
        <w:r w:rsidR="00227DDC" w:rsidDel="0014517C">
          <w:fldChar w:fldCharType="separate"/>
        </w:r>
        <w:r w:rsidR="00047FDE" w:rsidDel="0014517C">
          <w:rPr>
            <w:noProof/>
          </w:rPr>
          <w:delText>3</w:delText>
        </w:r>
        <w:r w:rsidR="00227DDC" w:rsidDel="0014517C">
          <w:rPr>
            <w:noProof/>
          </w:rPr>
          <w:fldChar w:fldCharType="end"/>
        </w:r>
        <w:bookmarkEnd w:id="62"/>
        <w:r w:rsidDel="0014517C">
          <w:delText>: The schematic view of a circuit and the button clicks to return to your profile.</w:delText>
        </w:r>
      </w:del>
    </w:p>
    <w:p w14:paraId="15F1658A" w14:textId="07F69F72" w:rsidR="00D946B5" w:rsidDel="0014517C" w:rsidRDefault="00D946B5" w:rsidP="00D946B5">
      <w:pPr>
        <w:spacing w:before="100" w:beforeAutospacing="1" w:after="100" w:afterAutospacing="1" w:line="240" w:lineRule="auto"/>
        <w:rPr>
          <w:del w:id="64" w:author="Theresa" w:date="2022-07-04T13:49:00Z"/>
        </w:rPr>
      </w:pPr>
      <w:del w:id="65" w:author="Theresa" w:date="2022-07-04T13:49:00Z">
        <w:r w:rsidDel="0014517C">
          <w:delText xml:space="preserve">The 3x3 grid of tiles in the upper left corner of the schematic-entry screen (circled in red in </w:delText>
        </w:r>
        <w:r w:rsidDel="0014517C">
          <w:fldChar w:fldCharType="begin"/>
        </w:r>
        <w:r w:rsidDel="0014517C">
          <w:delInstrText xml:space="preserve"> REF _Ref80686177 \h </w:delInstrText>
        </w:r>
        <w:r w:rsidDel="0014517C">
          <w:fldChar w:fldCharType="separate"/>
        </w:r>
        <w:r w:rsidR="00047FDE" w:rsidDel="0014517C">
          <w:delText xml:space="preserve">Figure </w:delText>
        </w:r>
        <w:r w:rsidR="00047FDE" w:rsidDel="0014517C">
          <w:rPr>
            <w:noProof/>
          </w:rPr>
          <w:delText>3</w:delText>
        </w:r>
        <w:r w:rsidDel="0014517C">
          <w:fldChar w:fldCharType="end"/>
        </w:r>
        <w:r w:rsidDel="0014517C">
          <w:delText xml:space="preserve">) is a well disguised menu that you can use to save your file (please save frequently) and return back to the profile page (circled in blue in </w:delText>
        </w:r>
        <w:r w:rsidDel="0014517C">
          <w:fldChar w:fldCharType="begin"/>
        </w:r>
        <w:r w:rsidDel="0014517C">
          <w:delInstrText xml:space="preserve"> REF _Ref80686177 \h </w:delInstrText>
        </w:r>
        <w:r w:rsidDel="0014517C">
          <w:fldChar w:fldCharType="separate"/>
        </w:r>
        <w:r w:rsidR="00047FDE" w:rsidDel="0014517C">
          <w:delText xml:space="preserve">Figure </w:delText>
        </w:r>
        <w:r w:rsidR="00047FDE" w:rsidDel="0014517C">
          <w:rPr>
            <w:noProof/>
          </w:rPr>
          <w:delText>3</w:delText>
        </w:r>
        <w:r w:rsidDel="0014517C">
          <w:fldChar w:fldCharType="end"/>
        </w:r>
        <w:r w:rsidDel="0014517C">
          <w:delText>).  Please take a moment to experiment with both the profile and schematic entry before proceeding.</w:delText>
        </w:r>
      </w:del>
    </w:p>
    <w:p w14:paraId="68D12EEE" w14:textId="1B4F8320" w:rsidR="00D946B5" w:rsidRPr="003E2D3B" w:rsidDel="0014517C" w:rsidRDefault="00D946B5" w:rsidP="00D946B5">
      <w:pPr>
        <w:spacing w:before="100" w:beforeAutospacing="1" w:after="100" w:afterAutospacing="1" w:line="240" w:lineRule="auto"/>
        <w:rPr>
          <w:del w:id="66" w:author="Theresa" w:date="2022-07-04T13:49:00Z"/>
        </w:rPr>
      </w:pPr>
    </w:p>
    <w:p w14:paraId="3C024B76" w14:textId="72FA32F9" w:rsidR="00D946B5" w:rsidRPr="0052410A" w:rsidDel="0014517C" w:rsidRDefault="00D946B5" w:rsidP="00D946B5">
      <w:pPr>
        <w:pStyle w:val="Heading1"/>
        <w:spacing w:before="100" w:beforeAutospacing="1" w:after="100" w:afterAutospacing="1" w:line="240" w:lineRule="auto"/>
        <w:ind w:left="-5"/>
        <w:rPr>
          <w:del w:id="67" w:author="Theresa" w:date="2022-07-04T13:49:00Z"/>
          <w:sz w:val="36"/>
          <w:szCs w:val="36"/>
        </w:rPr>
      </w:pPr>
      <w:del w:id="68" w:author="Theresa" w:date="2022-07-04T13:49:00Z">
        <w:r w:rsidRPr="0052410A" w:rsidDel="0014517C">
          <w:rPr>
            <w:sz w:val="36"/>
            <w:szCs w:val="36"/>
          </w:rPr>
          <w:delText>Using Multisim Live</w:delText>
        </w:r>
        <w:r w:rsidDel="0014517C">
          <w:rPr>
            <w:sz w:val="36"/>
            <w:szCs w:val="36"/>
          </w:rPr>
          <w:delText xml:space="preserve">: Building </w:delText>
        </w:r>
        <w:r w:rsidRPr="0052410A" w:rsidDel="0014517C">
          <w:rPr>
            <w:sz w:val="36"/>
            <w:szCs w:val="36"/>
          </w:rPr>
          <w:delText xml:space="preserve">a </w:delText>
        </w:r>
        <w:r w:rsidR="002B4085" w:rsidRPr="0052410A" w:rsidDel="0014517C">
          <w:rPr>
            <w:sz w:val="36"/>
            <w:szCs w:val="36"/>
          </w:rPr>
          <w:delText>Circuit</w:delText>
        </w:r>
      </w:del>
    </w:p>
    <w:p w14:paraId="3F15B007" w14:textId="5EDBFFC8" w:rsidR="00D946B5" w:rsidRPr="006D3F7A" w:rsidDel="0014517C" w:rsidRDefault="00D946B5" w:rsidP="00D946B5">
      <w:pPr>
        <w:spacing w:before="100" w:beforeAutospacing="1" w:after="100" w:afterAutospacing="1" w:line="240" w:lineRule="auto"/>
        <w:ind w:left="0" w:firstLine="0"/>
        <w:rPr>
          <w:del w:id="69" w:author="Theresa" w:date="2022-07-04T13:49:00Z"/>
        </w:rPr>
      </w:pPr>
      <w:del w:id="70" w:author="Theresa" w:date="2022-07-04T13:49:00Z">
        <w:r w:rsidDel="0014517C">
          <w:delText>Let’s build the 555-timer circuit that we analyzed in the previous section.  Start this process by creating a new circuit from your profile page.  Then work through the following steps to create your schematic.</w:delText>
        </w:r>
      </w:del>
    </w:p>
    <w:p w14:paraId="3E0EE54B" w14:textId="20F2EDAF" w:rsidR="00D946B5" w:rsidDel="0014517C" w:rsidRDefault="00D946B5" w:rsidP="00D946B5">
      <w:pPr>
        <w:numPr>
          <w:ilvl w:val="0"/>
          <w:numId w:val="3"/>
        </w:numPr>
        <w:spacing w:before="100" w:beforeAutospacing="1" w:after="100" w:afterAutospacing="1" w:line="240" w:lineRule="auto"/>
        <w:ind w:hanging="360"/>
        <w:rPr>
          <w:del w:id="71" w:author="Theresa" w:date="2022-07-04T13:49:00Z"/>
        </w:rPr>
      </w:pPr>
      <w:del w:id="72" w:author="Theresa" w:date="2022-07-04T13:49:00Z">
        <w:r w:rsidDel="0014517C">
          <w:delText xml:space="preserve">You should see the schematic-entry page in </w:delText>
        </w:r>
        <w:r w:rsidDel="0014517C">
          <w:fldChar w:fldCharType="begin"/>
        </w:r>
        <w:r w:rsidDel="0014517C">
          <w:delInstrText xml:space="preserve"> REF _Ref80352483 \h </w:delInstrText>
        </w:r>
        <w:r w:rsidDel="0014517C">
          <w:fldChar w:fldCharType="separate"/>
        </w:r>
        <w:r w:rsidR="00047FDE" w:rsidDel="0014517C">
          <w:delText xml:space="preserve">Figure </w:delText>
        </w:r>
        <w:r w:rsidR="00047FDE" w:rsidDel="0014517C">
          <w:rPr>
            <w:noProof/>
          </w:rPr>
          <w:delText>4</w:delText>
        </w:r>
        <w:r w:rsidDel="0014517C">
          <w:fldChar w:fldCharType="end"/>
        </w:r>
        <w:r w:rsidDel="0014517C">
          <w:delText>; the names of the different tools are shown in red text adjacent to each tool.  You will see these names pop-up when you allow your mouse pointer to loiter over a tool.</w:delText>
        </w:r>
      </w:del>
    </w:p>
    <w:p w14:paraId="5C7F4589" w14:textId="365217C3" w:rsidR="00D946B5" w:rsidDel="0014517C" w:rsidRDefault="00D946B5" w:rsidP="00D946B5">
      <w:pPr>
        <w:keepNext/>
        <w:spacing w:before="100" w:beforeAutospacing="1" w:after="100" w:afterAutospacing="1" w:line="240" w:lineRule="auto"/>
        <w:rPr>
          <w:del w:id="73" w:author="Theresa" w:date="2022-07-04T13:49:00Z"/>
        </w:rPr>
      </w:pPr>
      <w:del w:id="74" w:author="Theresa" w:date="2022-07-04T13:49:00Z">
        <w:r w:rsidDel="0014517C">
          <w:rPr>
            <w:noProof/>
          </w:rPr>
          <w:drawing>
            <wp:inline distT="0" distB="0" distL="0" distR="0" wp14:anchorId="2DE996F4" wp14:editId="7550DDE9">
              <wp:extent cx="4392486" cy="2437085"/>
              <wp:effectExtent l="0" t="0" r="8255"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95006" cy="2438483"/>
                      </a:xfrm>
                      <a:prstGeom prst="rect">
                        <a:avLst/>
                      </a:prstGeom>
                      <a:noFill/>
                      <a:ln>
                        <a:noFill/>
                      </a:ln>
                    </pic:spPr>
                  </pic:pic>
                </a:graphicData>
              </a:graphic>
            </wp:inline>
          </w:drawing>
        </w:r>
      </w:del>
    </w:p>
    <w:p w14:paraId="199B8A10" w14:textId="4036CD25" w:rsidR="00D946B5" w:rsidRPr="00545DFF" w:rsidDel="0014517C" w:rsidRDefault="00D946B5" w:rsidP="00D946B5">
      <w:pPr>
        <w:pStyle w:val="Caption"/>
        <w:spacing w:before="100" w:beforeAutospacing="1" w:after="100" w:afterAutospacing="1"/>
        <w:rPr>
          <w:del w:id="75" w:author="Theresa" w:date="2022-07-04T13:49:00Z"/>
        </w:rPr>
      </w:pPr>
      <w:bookmarkStart w:id="76" w:name="_Ref80352483"/>
      <w:del w:id="77" w:author="Theresa" w:date="2022-07-04T13:49:00Z">
        <w:r w:rsidDel="0014517C">
          <w:delText xml:space="preserve">Figure </w:delText>
        </w:r>
        <w:r w:rsidR="00227DDC" w:rsidDel="0014517C">
          <w:fldChar w:fldCharType="begin"/>
        </w:r>
        <w:r w:rsidR="00227DDC" w:rsidDel="0014517C">
          <w:delInstrText xml:space="preserve"> SEQ Figure \* ARABIC </w:delInstrText>
        </w:r>
        <w:r w:rsidR="00227DDC" w:rsidDel="0014517C">
          <w:fldChar w:fldCharType="separate"/>
        </w:r>
        <w:r w:rsidR="00047FDE" w:rsidDel="0014517C">
          <w:rPr>
            <w:noProof/>
          </w:rPr>
          <w:delText>4</w:delText>
        </w:r>
        <w:r w:rsidR="00227DDC" w:rsidDel="0014517C">
          <w:rPr>
            <w:noProof/>
          </w:rPr>
          <w:fldChar w:fldCharType="end"/>
        </w:r>
        <w:bookmarkEnd w:id="76"/>
        <w:r w:rsidDel="0014517C">
          <w:delText>: The names of the different components available to build a circuit are shown in red.</w:delText>
        </w:r>
      </w:del>
    </w:p>
    <w:p w14:paraId="7F0C53DC" w14:textId="0189F642" w:rsidR="00D946B5" w:rsidDel="0014517C" w:rsidRDefault="00D946B5" w:rsidP="00D946B5">
      <w:pPr>
        <w:pStyle w:val="ListParagraph"/>
        <w:numPr>
          <w:ilvl w:val="0"/>
          <w:numId w:val="3"/>
        </w:numPr>
        <w:spacing w:before="100" w:beforeAutospacing="1" w:after="100" w:afterAutospacing="1" w:line="240" w:lineRule="auto"/>
        <w:ind w:firstLine="0"/>
        <w:rPr>
          <w:del w:id="78" w:author="Theresa" w:date="2022-07-04T13:49:00Z"/>
        </w:rPr>
      </w:pPr>
      <w:del w:id="79" w:author="Theresa" w:date="2022-07-04T13:49:00Z">
        <w:r w:rsidDel="0014517C">
          <w:delText>Try using the scroll wheel on your mouse to zoom-in and zoom-out.  Try left clicking on a blank area of the screen and panning left/right/up/down across the schematic.</w:delText>
        </w:r>
      </w:del>
    </w:p>
    <w:p w14:paraId="16FA2D23" w14:textId="7299EE9B" w:rsidR="00D946B5" w:rsidDel="0014517C" w:rsidRDefault="00D946B5" w:rsidP="00D946B5">
      <w:pPr>
        <w:pStyle w:val="ListParagraph"/>
        <w:numPr>
          <w:ilvl w:val="0"/>
          <w:numId w:val="3"/>
        </w:numPr>
        <w:spacing w:before="100" w:beforeAutospacing="1" w:after="100" w:afterAutospacing="1" w:line="240" w:lineRule="auto"/>
        <w:rPr>
          <w:del w:id="80" w:author="Theresa" w:date="2022-07-04T13:49:00Z"/>
        </w:rPr>
      </w:pPr>
      <w:del w:id="81" w:author="Theresa" w:date="2022-07-04T13:49:00Z">
        <w:r w:rsidDel="0014517C">
          <w:delText xml:space="preserve">Let’s start by building the power supply subsystem circled in red in </w:delText>
        </w:r>
        <w:r w:rsidDel="0014517C">
          <w:fldChar w:fldCharType="begin"/>
        </w:r>
        <w:r w:rsidDel="0014517C">
          <w:delInstrText xml:space="preserve"> REF _Ref80686929 \h </w:delInstrText>
        </w:r>
        <w:r w:rsidDel="0014517C">
          <w:fldChar w:fldCharType="separate"/>
        </w:r>
        <w:r w:rsidR="00047FDE" w:rsidDel="0014517C">
          <w:delText xml:space="preserve">Figure </w:delText>
        </w:r>
        <w:r w:rsidR="00047FDE" w:rsidDel="0014517C">
          <w:rPr>
            <w:noProof/>
          </w:rPr>
          <w:delText>5</w:delText>
        </w:r>
        <w:r w:rsidDel="0014517C">
          <w:fldChar w:fldCharType="end"/>
        </w:r>
        <w:r w:rsidDel="0014517C">
          <w:delText>.</w:delText>
        </w:r>
      </w:del>
    </w:p>
    <w:p w14:paraId="16A26844" w14:textId="59BA2D53" w:rsidR="00D946B5" w:rsidDel="0014517C" w:rsidRDefault="00D946B5" w:rsidP="00D946B5">
      <w:pPr>
        <w:pStyle w:val="ListParagraph"/>
        <w:keepNext/>
        <w:spacing w:before="100" w:beforeAutospacing="1" w:after="100" w:afterAutospacing="1" w:line="240" w:lineRule="auto"/>
        <w:ind w:left="360" w:firstLine="0"/>
        <w:rPr>
          <w:del w:id="82" w:author="Theresa" w:date="2022-07-04T13:49:00Z"/>
        </w:rPr>
      </w:pPr>
      <w:del w:id="83" w:author="Theresa" w:date="2022-07-04T13:49:00Z">
        <w:r w:rsidDel="0014517C">
          <w:rPr>
            <w:noProof/>
          </w:rPr>
          <w:drawing>
            <wp:inline distT="0" distB="0" distL="0" distR="0" wp14:anchorId="3A5E3A97" wp14:editId="4BFA91F0">
              <wp:extent cx="3029301" cy="19662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31034" cy="1967389"/>
                      </a:xfrm>
                      <a:prstGeom prst="rect">
                        <a:avLst/>
                      </a:prstGeom>
                    </pic:spPr>
                  </pic:pic>
                </a:graphicData>
              </a:graphic>
            </wp:inline>
          </w:drawing>
        </w:r>
      </w:del>
    </w:p>
    <w:p w14:paraId="6F86B64B" w14:textId="311997F2" w:rsidR="00D946B5" w:rsidDel="0014517C" w:rsidRDefault="00D946B5" w:rsidP="00D946B5">
      <w:pPr>
        <w:pStyle w:val="Caption"/>
        <w:spacing w:before="100" w:beforeAutospacing="1" w:after="100" w:afterAutospacing="1"/>
        <w:rPr>
          <w:del w:id="84" w:author="Theresa" w:date="2022-07-04T13:49:00Z"/>
        </w:rPr>
      </w:pPr>
      <w:bookmarkStart w:id="85" w:name="_Ref80686929"/>
      <w:del w:id="86" w:author="Theresa" w:date="2022-07-04T13:49:00Z">
        <w:r w:rsidDel="0014517C">
          <w:delText xml:space="preserve">Figure </w:delText>
        </w:r>
        <w:r w:rsidR="00227DDC" w:rsidDel="0014517C">
          <w:fldChar w:fldCharType="begin"/>
        </w:r>
        <w:r w:rsidR="00227DDC" w:rsidDel="0014517C">
          <w:delInstrText xml:space="preserve"> SEQ Figure \* ARABIC </w:delInstrText>
        </w:r>
        <w:r w:rsidR="00227DDC" w:rsidDel="0014517C">
          <w:fldChar w:fldCharType="separate"/>
        </w:r>
        <w:r w:rsidR="00047FDE" w:rsidDel="0014517C">
          <w:rPr>
            <w:noProof/>
          </w:rPr>
          <w:delText>5</w:delText>
        </w:r>
        <w:r w:rsidR="00227DDC" w:rsidDel="0014517C">
          <w:rPr>
            <w:noProof/>
          </w:rPr>
          <w:fldChar w:fldCharType="end"/>
        </w:r>
        <w:bookmarkEnd w:id="85"/>
        <w:r w:rsidDel="0014517C">
          <w:delText>: The 555-timer circuit with the power supply subsystem circled in red.</w:delText>
        </w:r>
      </w:del>
    </w:p>
    <w:p w14:paraId="1E0C40ED" w14:textId="2C5E6320" w:rsidR="00D946B5" w:rsidDel="0014517C" w:rsidRDefault="00D946B5" w:rsidP="00D946B5">
      <w:pPr>
        <w:pStyle w:val="ListParagraph"/>
        <w:numPr>
          <w:ilvl w:val="0"/>
          <w:numId w:val="3"/>
        </w:numPr>
        <w:spacing w:before="100" w:beforeAutospacing="1" w:after="100" w:afterAutospacing="1" w:line="240" w:lineRule="auto"/>
        <w:rPr>
          <w:del w:id="87" w:author="Theresa" w:date="2022-07-04T13:49:00Z"/>
        </w:rPr>
      </w:pPr>
      <w:del w:id="88" w:author="Theresa" w:date="2022-07-04T13:49:00Z">
        <w:r w:rsidDel="0014517C">
          <w:delText xml:space="preserve">Go to the </w:delText>
        </w:r>
        <w:r w:rsidRPr="009B7B92" w:rsidDel="0014517C">
          <w:rPr>
            <w:color w:val="FF0000"/>
          </w:rPr>
          <w:delText xml:space="preserve">Sources </w:delText>
        </w:r>
        <w:r w:rsidDel="0014517C">
          <w:delText xml:space="preserve">tool (see </w:delText>
        </w:r>
        <w:r w:rsidDel="0014517C">
          <w:fldChar w:fldCharType="begin"/>
        </w:r>
        <w:r w:rsidDel="0014517C">
          <w:delInstrText xml:space="preserve"> REF _Ref80352483 \h </w:delInstrText>
        </w:r>
        <w:r w:rsidDel="0014517C">
          <w:fldChar w:fldCharType="separate"/>
        </w:r>
        <w:r w:rsidR="00047FDE" w:rsidDel="0014517C">
          <w:delText xml:space="preserve">Figure </w:delText>
        </w:r>
        <w:r w:rsidR="00047FDE" w:rsidDel="0014517C">
          <w:rPr>
            <w:noProof/>
          </w:rPr>
          <w:delText>4</w:delText>
        </w:r>
        <w:r w:rsidDel="0014517C">
          <w:fldChar w:fldCharType="end"/>
        </w:r>
        <w:r w:rsidDel="0014517C">
          <w:delText xml:space="preserve">) and select DC Voltage (VCC).  </w:delText>
        </w:r>
      </w:del>
    </w:p>
    <w:p w14:paraId="57238A4E" w14:textId="222E4BC4" w:rsidR="00D946B5" w:rsidDel="0014517C" w:rsidRDefault="00D946B5" w:rsidP="00D946B5">
      <w:pPr>
        <w:pStyle w:val="ListParagraph"/>
        <w:numPr>
          <w:ilvl w:val="0"/>
          <w:numId w:val="3"/>
        </w:numPr>
        <w:spacing w:before="100" w:beforeAutospacing="1" w:after="100" w:afterAutospacing="1" w:line="240" w:lineRule="auto"/>
        <w:rPr>
          <w:del w:id="89" w:author="Theresa" w:date="2022-07-04T13:49:00Z"/>
        </w:rPr>
      </w:pPr>
      <w:del w:id="90" w:author="Theresa" w:date="2022-07-04T13:49:00Z">
        <w:r w:rsidDel="0014517C">
          <w:delText xml:space="preserve">Your mouse pointer will look like the DC Voltage symbol.  Left mouse click to drop an instance of the DC Voltage on your schematic.  You will see the DC Voltage symbol surrounded by four controls.  As with the tools menu, loitering over each control will reveal its name.  These controls will appear whenever you select the component.  I often use the </w:delText>
        </w:r>
        <w:r w:rsidRPr="001D4276" w:rsidDel="0014517C">
          <w:rPr>
            <w:color w:val="FF0000"/>
          </w:rPr>
          <w:delText xml:space="preserve">Duplicate </w:delText>
        </w:r>
        <w:r w:rsidDel="0014517C">
          <w:delText xml:space="preserve">tool to create copies of common components like resistors.  Experiment with the </w:delText>
        </w:r>
        <w:r w:rsidRPr="001D4276" w:rsidDel="0014517C">
          <w:rPr>
            <w:color w:val="FF0000"/>
          </w:rPr>
          <w:delText xml:space="preserve">Flip </w:delText>
        </w:r>
        <w:r w:rsidDel="0014517C">
          <w:delText xml:space="preserve">and </w:delText>
        </w:r>
        <w:r w:rsidRPr="001D4276" w:rsidDel="0014517C">
          <w:rPr>
            <w:color w:val="FF0000"/>
          </w:rPr>
          <w:delText xml:space="preserve">Rotate </w:delText>
        </w:r>
        <w:r w:rsidDel="0014517C">
          <w:delText>tools to see how the affect the DC Voltage symbol.</w:delText>
        </w:r>
      </w:del>
    </w:p>
    <w:p w14:paraId="097DB3BF" w14:textId="651D5772" w:rsidR="00D946B5" w:rsidDel="0014517C" w:rsidRDefault="00D946B5" w:rsidP="00D946B5">
      <w:pPr>
        <w:pStyle w:val="ListParagraph"/>
        <w:spacing w:before="100" w:beforeAutospacing="1" w:after="100" w:afterAutospacing="1" w:line="240" w:lineRule="auto"/>
        <w:ind w:left="360" w:firstLine="0"/>
        <w:rPr>
          <w:del w:id="91" w:author="Theresa" w:date="2022-07-04T13:49:00Z"/>
        </w:rPr>
      </w:pPr>
    </w:p>
    <w:p w14:paraId="36655EF5" w14:textId="0DDAD11B" w:rsidR="00D946B5" w:rsidRPr="009B7B92" w:rsidDel="0014517C" w:rsidRDefault="00D946B5" w:rsidP="00D946B5">
      <w:pPr>
        <w:pStyle w:val="ListParagraph"/>
        <w:spacing w:before="100" w:beforeAutospacing="1" w:after="100" w:afterAutospacing="1" w:line="240" w:lineRule="auto"/>
        <w:ind w:left="360" w:firstLine="0"/>
        <w:rPr>
          <w:del w:id="92" w:author="Theresa" w:date="2022-07-04T13:49:00Z"/>
        </w:rPr>
      </w:pPr>
      <w:del w:id="93" w:author="Theresa" w:date="2022-07-04T13:49:00Z">
        <w:r w:rsidDel="0014517C">
          <w:rPr>
            <w:noProof/>
          </w:rPr>
          <w:drawing>
            <wp:inline distT="0" distB="0" distL="0" distR="0" wp14:anchorId="66BD9148" wp14:editId="117B62FB">
              <wp:extent cx="2260756" cy="916165"/>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66435" cy="918466"/>
                      </a:xfrm>
                      <a:prstGeom prst="rect">
                        <a:avLst/>
                      </a:prstGeom>
                      <a:noFill/>
                      <a:ln>
                        <a:noFill/>
                      </a:ln>
                    </pic:spPr>
                  </pic:pic>
                </a:graphicData>
              </a:graphic>
            </wp:inline>
          </w:drawing>
        </w:r>
      </w:del>
    </w:p>
    <w:p w14:paraId="69F8BC29" w14:textId="0121C9C4" w:rsidR="00D946B5" w:rsidDel="0014517C" w:rsidRDefault="00D946B5" w:rsidP="00D946B5">
      <w:pPr>
        <w:pStyle w:val="ListParagraph"/>
        <w:numPr>
          <w:ilvl w:val="0"/>
          <w:numId w:val="3"/>
        </w:numPr>
        <w:spacing w:before="100" w:beforeAutospacing="1" w:after="100" w:afterAutospacing="1" w:line="240" w:lineRule="auto"/>
        <w:rPr>
          <w:del w:id="94" w:author="Theresa" w:date="2022-07-04T13:49:00Z"/>
        </w:rPr>
      </w:pPr>
      <w:del w:id="95" w:author="Theresa" w:date="2022-07-04T13:49:00Z">
        <w:r w:rsidRPr="001D4276" w:rsidDel="0014517C">
          <w:delText>Double click on the</w:delText>
        </w:r>
        <w:r w:rsidDel="0014517C">
          <w:delText xml:space="preserve"> DC Voltage symbol to reveal the properties menu on the right side of the screen,</w:delText>
        </w:r>
      </w:del>
    </w:p>
    <w:p w14:paraId="065764F6" w14:textId="6C6E55C0" w:rsidR="00D946B5" w:rsidDel="0014517C" w:rsidRDefault="00D946B5" w:rsidP="00D946B5">
      <w:pPr>
        <w:pStyle w:val="ListParagraph"/>
        <w:numPr>
          <w:ilvl w:val="0"/>
          <w:numId w:val="3"/>
        </w:numPr>
        <w:spacing w:before="100" w:beforeAutospacing="1" w:after="100" w:afterAutospacing="1" w:line="240" w:lineRule="auto"/>
        <w:rPr>
          <w:del w:id="96" w:author="Theresa" w:date="2022-07-04T13:49:00Z"/>
        </w:rPr>
      </w:pPr>
      <w:del w:id="97" w:author="Theresa" w:date="2022-07-04T13:49:00Z">
        <w:r w:rsidDel="0014517C">
          <w:delText>Change the DC_mag field to 9.  This will set the DC Voltage symbol to create a 9 V potential between its terminals.   If you wanted to the DC Voltage symbol to be 9mV then you would enter 9m in the DC_mag field,</w:delText>
        </w:r>
      </w:del>
    </w:p>
    <w:p w14:paraId="61C8F2B4" w14:textId="2532AE06" w:rsidR="00D946B5" w:rsidDel="0014517C" w:rsidRDefault="00D946B5" w:rsidP="00D946B5">
      <w:pPr>
        <w:pStyle w:val="ListParagraph"/>
        <w:numPr>
          <w:ilvl w:val="0"/>
          <w:numId w:val="3"/>
        </w:numPr>
        <w:spacing w:before="100" w:beforeAutospacing="1" w:after="100" w:afterAutospacing="1" w:line="240" w:lineRule="auto"/>
        <w:rPr>
          <w:del w:id="98" w:author="Theresa" w:date="2022-07-04T13:49:00Z"/>
        </w:rPr>
      </w:pPr>
      <w:del w:id="99" w:author="Theresa" w:date="2022-07-04T13:49:00Z">
        <w:r w:rsidDel="0014517C">
          <w:delText xml:space="preserve"> Click on the </w:delText>
        </w:r>
        <w:r w:rsidRPr="00FA3260" w:rsidDel="0014517C">
          <w:rPr>
            <w:color w:val="FF0000"/>
          </w:rPr>
          <w:delText>Schematic connector</w:delText>
        </w:r>
        <w:r w:rsidDel="0014517C">
          <w:delText xml:space="preserve"> tool and select Connector,</w:delText>
        </w:r>
      </w:del>
    </w:p>
    <w:p w14:paraId="7513CC36" w14:textId="6685C0C2" w:rsidR="00D946B5" w:rsidDel="0014517C" w:rsidRDefault="00D946B5" w:rsidP="00D946B5">
      <w:pPr>
        <w:pStyle w:val="ListParagraph"/>
        <w:numPr>
          <w:ilvl w:val="0"/>
          <w:numId w:val="3"/>
        </w:numPr>
        <w:spacing w:before="100" w:beforeAutospacing="1" w:after="100" w:afterAutospacing="1" w:line="240" w:lineRule="auto"/>
        <w:rPr>
          <w:del w:id="100" w:author="Theresa" w:date="2022-07-04T13:49:00Z"/>
        </w:rPr>
      </w:pPr>
      <w:del w:id="101" w:author="Theresa" w:date="2022-07-04T13:49:00Z">
        <w:r w:rsidDel="0014517C">
          <w:delText>Place the Connector on top of the DC Voltage symbol so the bottom of the connector symbol has a small gap to the top of the DC Voltage symbol,</w:delText>
        </w:r>
      </w:del>
    </w:p>
    <w:p w14:paraId="138E383E" w14:textId="3DA31BFC" w:rsidR="00D946B5" w:rsidDel="0014517C" w:rsidRDefault="00D946B5" w:rsidP="00D946B5">
      <w:pPr>
        <w:pStyle w:val="ListParagraph"/>
        <w:numPr>
          <w:ilvl w:val="0"/>
          <w:numId w:val="3"/>
        </w:numPr>
        <w:spacing w:before="100" w:beforeAutospacing="1" w:after="100" w:afterAutospacing="1" w:line="240" w:lineRule="auto"/>
        <w:rPr>
          <w:del w:id="102" w:author="Theresa" w:date="2022-07-04T13:49:00Z"/>
        </w:rPr>
      </w:pPr>
      <w:del w:id="103" w:author="Theresa" w:date="2022-07-04T13:49:00Z">
        <w:r w:rsidDel="0014517C">
          <w:delText xml:space="preserve">Change the IC property of the Connector to VCC.  </w:delText>
        </w:r>
        <w:r w:rsidRPr="00FA3260" w:rsidDel="0014517C">
          <w:rPr>
            <w:u w:val="single"/>
          </w:rPr>
          <w:delText xml:space="preserve">Note, any other Connectors </w:delText>
        </w:r>
        <w:r w:rsidDel="0014517C">
          <w:rPr>
            <w:u w:val="single"/>
          </w:rPr>
          <w:delText xml:space="preserve">in the schematic </w:delText>
        </w:r>
        <w:r w:rsidRPr="00FA3260" w:rsidDel="0014517C">
          <w:rPr>
            <w:u w:val="single"/>
          </w:rPr>
          <w:delText xml:space="preserve">named VCC will be attached to this </w:delText>
        </w:r>
        <w:r w:rsidDel="0014517C">
          <w:rPr>
            <w:u w:val="single"/>
          </w:rPr>
          <w:delText>Connector and consequently to 9</w:delText>
        </w:r>
        <w:r w:rsidRPr="00FA3260" w:rsidDel="0014517C">
          <w:rPr>
            <w:u w:val="single"/>
          </w:rPr>
          <w:delText>V.</w:delText>
        </w:r>
      </w:del>
    </w:p>
    <w:p w14:paraId="5210697B" w14:textId="0715E803" w:rsidR="00D946B5" w:rsidDel="0014517C" w:rsidRDefault="00D946B5" w:rsidP="00D946B5">
      <w:pPr>
        <w:pStyle w:val="ListParagraph"/>
        <w:numPr>
          <w:ilvl w:val="0"/>
          <w:numId w:val="3"/>
        </w:numPr>
        <w:spacing w:before="100" w:beforeAutospacing="1" w:after="100" w:afterAutospacing="1" w:line="240" w:lineRule="auto"/>
        <w:rPr>
          <w:del w:id="104" w:author="Theresa" w:date="2022-07-04T13:49:00Z"/>
        </w:rPr>
      </w:pPr>
      <w:del w:id="105" w:author="Theresa" w:date="2022-07-04T13:49:00Z">
        <w:r w:rsidDel="0014517C">
          <w:delText xml:space="preserve">Click on the </w:delText>
        </w:r>
        <w:r w:rsidRPr="00FA3260" w:rsidDel="0014517C">
          <w:rPr>
            <w:color w:val="FF0000"/>
          </w:rPr>
          <w:delText>Schematic connector</w:delText>
        </w:r>
        <w:r w:rsidDel="0014517C">
          <w:delText xml:space="preserve"> tool and select Ground,</w:delText>
        </w:r>
      </w:del>
    </w:p>
    <w:p w14:paraId="5AAB6E0C" w14:textId="64B48B96" w:rsidR="00D946B5" w:rsidDel="0014517C" w:rsidRDefault="00D946B5" w:rsidP="00D946B5">
      <w:pPr>
        <w:pStyle w:val="ListParagraph"/>
        <w:numPr>
          <w:ilvl w:val="0"/>
          <w:numId w:val="3"/>
        </w:numPr>
        <w:spacing w:before="100" w:beforeAutospacing="1" w:after="100" w:afterAutospacing="1" w:line="240" w:lineRule="auto"/>
        <w:rPr>
          <w:del w:id="106" w:author="Theresa" w:date="2022-07-04T13:49:00Z"/>
        </w:rPr>
      </w:pPr>
      <w:del w:id="107" w:author="Theresa" w:date="2022-07-04T13:49:00Z">
        <w:r w:rsidDel="0014517C">
          <w:delText>Place the Ground symbol on the bottom of the DC Voltage symbol so the top of the Ground symbol has a small gap to the bottom of the DC Voltage symbol.</w:delText>
        </w:r>
      </w:del>
    </w:p>
    <w:p w14:paraId="7DA99E71" w14:textId="710BCF74" w:rsidR="00D946B5" w:rsidDel="0014517C" w:rsidRDefault="00D946B5" w:rsidP="00D946B5">
      <w:pPr>
        <w:pStyle w:val="ListParagraph"/>
        <w:numPr>
          <w:ilvl w:val="0"/>
          <w:numId w:val="3"/>
        </w:numPr>
        <w:spacing w:before="100" w:beforeAutospacing="1" w:after="100" w:afterAutospacing="1" w:line="240" w:lineRule="auto"/>
        <w:rPr>
          <w:del w:id="108" w:author="Theresa" w:date="2022-07-04T13:49:00Z"/>
        </w:rPr>
      </w:pPr>
      <w:del w:id="109" w:author="Theresa" w:date="2022-07-04T13:49:00Z">
        <w:r w:rsidDel="0014517C">
          <w:delText xml:space="preserve">You should have something that looks like the following image.  Place your cursor over the GND terminal (circled in red).  The hand icon for the mouse pointer should change into a wire-spool icon.  This indicates that you can wire together components. </w:delText>
        </w:r>
      </w:del>
    </w:p>
    <w:p w14:paraId="6F305E51" w14:textId="3FBA2223" w:rsidR="00D946B5" w:rsidDel="0014517C" w:rsidRDefault="00D946B5" w:rsidP="00D946B5">
      <w:pPr>
        <w:pStyle w:val="ListParagraph"/>
        <w:spacing w:before="100" w:beforeAutospacing="1" w:after="100" w:afterAutospacing="1" w:line="240" w:lineRule="auto"/>
        <w:ind w:left="360" w:firstLine="0"/>
        <w:rPr>
          <w:del w:id="110" w:author="Theresa" w:date="2022-07-04T13:49:00Z"/>
        </w:rPr>
      </w:pPr>
      <w:del w:id="111" w:author="Theresa" w:date="2022-07-04T13:49:00Z">
        <w:r w:rsidDel="0014517C">
          <w:rPr>
            <w:noProof/>
          </w:rPr>
          <w:drawing>
            <wp:inline distT="0" distB="0" distL="0" distR="0" wp14:anchorId="4590F945" wp14:editId="65B7ADD9">
              <wp:extent cx="1094199" cy="1649286"/>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98574" cy="1655881"/>
                      </a:xfrm>
                      <a:prstGeom prst="rect">
                        <a:avLst/>
                      </a:prstGeom>
                    </pic:spPr>
                  </pic:pic>
                </a:graphicData>
              </a:graphic>
            </wp:inline>
          </w:drawing>
        </w:r>
      </w:del>
    </w:p>
    <w:p w14:paraId="2D9F40A3" w14:textId="2A3E681C" w:rsidR="00D946B5" w:rsidDel="0014517C" w:rsidRDefault="00D946B5" w:rsidP="00D946B5">
      <w:pPr>
        <w:pStyle w:val="ListParagraph"/>
        <w:numPr>
          <w:ilvl w:val="0"/>
          <w:numId w:val="3"/>
        </w:numPr>
        <w:spacing w:before="100" w:beforeAutospacing="1" w:after="100" w:afterAutospacing="1" w:line="240" w:lineRule="auto"/>
        <w:rPr>
          <w:del w:id="112" w:author="Theresa" w:date="2022-07-04T13:49:00Z"/>
        </w:rPr>
      </w:pPr>
      <w:del w:id="113" w:author="Theresa" w:date="2022-07-04T13:49:00Z">
        <w:r w:rsidDel="0014517C">
          <w:delText>Left click on the GND terminal, move the cursor to the lower DC voltage supply terminal and left click.  There should now be a red wire connecting the two terminals.</w:delText>
        </w:r>
      </w:del>
    </w:p>
    <w:p w14:paraId="517F86C1" w14:textId="49F17540" w:rsidR="00D946B5" w:rsidDel="0014517C" w:rsidRDefault="00D946B5" w:rsidP="00D946B5">
      <w:pPr>
        <w:pStyle w:val="ListParagraph"/>
        <w:numPr>
          <w:ilvl w:val="0"/>
          <w:numId w:val="3"/>
        </w:numPr>
        <w:spacing w:before="100" w:beforeAutospacing="1" w:after="100" w:afterAutospacing="1" w:line="240" w:lineRule="auto"/>
        <w:rPr>
          <w:del w:id="114" w:author="Theresa" w:date="2022-07-04T13:49:00Z"/>
        </w:rPr>
      </w:pPr>
      <w:del w:id="115" w:author="Theresa" w:date="2022-07-04T13:49:00Z">
        <w:r w:rsidDel="0014517C">
          <w:delText>Connect the VCC connector to the upper DC voltage supply terminal.  You should now have something like the following.</w:delText>
        </w:r>
      </w:del>
    </w:p>
    <w:p w14:paraId="24617647" w14:textId="4530487D" w:rsidR="00D946B5" w:rsidDel="0014517C" w:rsidRDefault="00D946B5" w:rsidP="00D946B5">
      <w:pPr>
        <w:pStyle w:val="ListParagraph"/>
        <w:spacing w:before="100" w:beforeAutospacing="1" w:after="100" w:afterAutospacing="1" w:line="240" w:lineRule="auto"/>
        <w:ind w:left="360" w:firstLine="0"/>
        <w:rPr>
          <w:del w:id="116" w:author="Theresa" w:date="2022-07-04T13:49:00Z"/>
        </w:rPr>
      </w:pPr>
      <w:del w:id="117" w:author="Theresa" w:date="2022-07-04T13:49:00Z">
        <w:r w:rsidDel="0014517C">
          <w:rPr>
            <w:noProof/>
          </w:rPr>
          <w:drawing>
            <wp:inline distT="0" distB="0" distL="0" distR="0" wp14:anchorId="5295393E" wp14:editId="41C1F071">
              <wp:extent cx="897135" cy="1593188"/>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99227" cy="1596903"/>
                      </a:xfrm>
                      <a:prstGeom prst="rect">
                        <a:avLst/>
                      </a:prstGeom>
                    </pic:spPr>
                  </pic:pic>
                </a:graphicData>
              </a:graphic>
            </wp:inline>
          </w:drawing>
        </w:r>
      </w:del>
    </w:p>
    <w:p w14:paraId="4A03454E" w14:textId="6B7F3FFD" w:rsidR="00D946B5" w:rsidDel="0014517C" w:rsidRDefault="00D946B5" w:rsidP="00D946B5">
      <w:pPr>
        <w:pStyle w:val="ListParagraph"/>
        <w:numPr>
          <w:ilvl w:val="0"/>
          <w:numId w:val="3"/>
        </w:numPr>
        <w:spacing w:before="100" w:beforeAutospacing="1" w:after="100" w:afterAutospacing="1" w:line="240" w:lineRule="auto"/>
        <w:rPr>
          <w:del w:id="118" w:author="Theresa" w:date="2022-07-04T13:49:00Z"/>
        </w:rPr>
      </w:pPr>
      <w:del w:id="119" w:author="Theresa" w:date="2022-07-04T13:49:00Z">
        <w:r w:rsidDel="0014517C">
          <w:delText>Note, I like to see small segments of red wire between connected components.  This reassures me that they components are in fact connected.</w:delText>
        </w:r>
      </w:del>
    </w:p>
    <w:p w14:paraId="7A868E0F" w14:textId="6F40524D" w:rsidR="00D946B5" w:rsidDel="0014517C" w:rsidRDefault="00D946B5" w:rsidP="00D946B5">
      <w:pPr>
        <w:pStyle w:val="ListParagraph"/>
        <w:numPr>
          <w:ilvl w:val="0"/>
          <w:numId w:val="3"/>
        </w:numPr>
        <w:spacing w:before="100" w:beforeAutospacing="1" w:after="100" w:afterAutospacing="1" w:line="240" w:lineRule="auto"/>
        <w:rPr>
          <w:del w:id="120" w:author="Theresa" w:date="2022-07-04T13:49:00Z"/>
        </w:rPr>
      </w:pPr>
      <w:del w:id="121" w:author="Theresa" w:date="2022-07-04T13:49:00Z">
        <w:r w:rsidDel="0014517C">
          <w:delText>Complete the schematic.  You will find the components using the information listed in the table below.  Experiment with the different editing tools (copy, rotate, delete).  Also, make sure to give the resistors and capacitors the correct values</w:delText>
        </w:r>
        <w:r w:rsidR="00A47F2C" w:rsidDel="0014517C">
          <w:delText>.</w:delText>
        </w:r>
      </w:del>
    </w:p>
    <w:tbl>
      <w:tblPr>
        <w:tblStyle w:val="TableGrid"/>
        <w:tblW w:w="0" w:type="auto"/>
        <w:tblInd w:w="10" w:type="dxa"/>
        <w:tblLook w:val="04A0" w:firstRow="1" w:lastRow="0" w:firstColumn="1" w:lastColumn="0" w:noHBand="0" w:noVBand="1"/>
      </w:tblPr>
      <w:tblGrid>
        <w:gridCol w:w="3114"/>
        <w:gridCol w:w="3115"/>
        <w:gridCol w:w="3115"/>
      </w:tblGrid>
      <w:tr w:rsidR="00D946B5" w:rsidDel="0014517C" w14:paraId="6B1B49C0" w14:textId="6F6FB931" w:rsidTr="00E665F2">
        <w:trPr>
          <w:del w:id="122" w:author="Theresa" w:date="2022-07-04T13:49:00Z"/>
        </w:trPr>
        <w:tc>
          <w:tcPr>
            <w:tcW w:w="3114" w:type="dxa"/>
          </w:tcPr>
          <w:p w14:paraId="1704D5A8" w14:textId="16C42ABA" w:rsidR="00D946B5" w:rsidRPr="002B4085" w:rsidDel="0014517C" w:rsidRDefault="00D946B5" w:rsidP="00E665F2">
            <w:pPr>
              <w:spacing w:before="100" w:beforeAutospacing="1" w:after="100" w:afterAutospacing="1" w:line="240" w:lineRule="auto"/>
              <w:ind w:left="0" w:firstLine="0"/>
              <w:rPr>
                <w:del w:id="123" w:author="Theresa" w:date="2022-07-04T13:49:00Z"/>
                <w:b/>
                <w:bCs/>
                <w:rPrChange w:id="124" w:author="Theresa" w:date="2022-07-04T13:36:00Z">
                  <w:rPr>
                    <w:del w:id="125" w:author="Theresa" w:date="2022-07-04T13:49:00Z"/>
                  </w:rPr>
                </w:rPrChange>
              </w:rPr>
            </w:pPr>
            <w:del w:id="126" w:author="Theresa" w:date="2022-07-04T13:49:00Z">
              <w:r w:rsidRPr="002B4085" w:rsidDel="0014517C">
                <w:rPr>
                  <w:b/>
                  <w:bCs/>
                  <w:rPrChange w:id="127" w:author="Theresa" w:date="2022-07-04T13:36:00Z">
                    <w:rPr/>
                  </w:rPrChange>
                </w:rPr>
                <w:delText>Component</w:delText>
              </w:r>
            </w:del>
          </w:p>
        </w:tc>
        <w:tc>
          <w:tcPr>
            <w:tcW w:w="3115" w:type="dxa"/>
          </w:tcPr>
          <w:p w14:paraId="2F85396B" w14:textId="0A1A82B6" w:rsidR="00D946B5" w:rsidRPr="002B4085" w:rsidDel="0014517C" w:rsidRDefault="00D946B5" w:rsidP="00E665F2">
            <w:pPr>
              <w:spacing w:before="100" w:beforeAutospacing="1" w:after="100" w:afterAutospacing="1" w:line="240" w:lineRule="auto"/>
              <w:ind w:left="0" w:firstLine="0"/>
              <w:rPr>
                <w:del w:id="128" w:author="Theresa" w:date="2022-07-04T13:49:00Z"/>
                <w:b/>
                <w:bCs/>
                <w:rPrChange w:id="129" w:author="Theresa" w:date="2022-07-04T13:36:00Z">
                  <w:rPr>
                    <w:del w:id="130" w:author="Theresa" w:date="2022-07-04T13:49:00Z"/>
                  </w:rPr>
                </w:rPrChange>
              </w:rPr>
            </w:pPr>
            <w:del w:id="131" w:author="Theresa" w:date="2022-07-04T13:49:00Z">
              <w:r w:rsidRPr="002B4085" w:rsidDel="0014517C">
                <w:rPr>
                  <w:b/>
                  <w:bCs/>
                  <w:rPrChange w:id="132" w:author="Theresa" w:date="2022-07-04T13:36:00Z">
                    <w:rPr/>
                  </w:rPrChange>
                </w:rPr>
                <w:delText>Tool</w:delText>
              </w:r>
            </w:del>
          </w:p>
        </w:tc>
        <w:tc>
          <w:tcPr>
            <w:tcW w:w="3115" w:type="dxa"/>
          </w:tcPr>
          <w:p w14:paraId="24F877DE" w14:textId="6915411C" w:rsidR="00D946B5" w:rsidRPr="002B4085" w:rsidDel="0014517C" w:rsidRDefault="00D946B5" w:rsidP="00E665F2">
            <w:pPr>
              <w:spacing w:before="100" w:beforeAutospacing="1" w:after="100" w:afterAutospacing="1" w:line="240" w:lineRule="auto"/>
              <w:ind w:left="0" w:firstLine="0"/>
              <w:rPr>
                <w:del w:id="133" w:author="Theresa" w:date="2022-07-04T13:49:00Z"/>
                <w:b/>
                <w:bCs/>
                <w:rPrChange w:id="134" w:author="Theresa" w:date="2022-07-04T13:36:00Z">
                  <w:rPr>
                    <w:del w:id="135" w:author="Theresa" w:date="2022-07-04T13:49:00Z"/>
                  </w:rPr>
                </w:rPrChange>
              </w:rPr>
            </w:pPr>
            <w:del w:id="136" w:author="Theresa" w:date="2022-07-04T13:49:00Z">
              <w:r w:rsidRPr="002B4085" w:rsidDel="0014517C">
                <w:rPr>
                  <w:b/>
                  <w:bCs/>
                  <w:rPrChange w:id="137" w:author="Theresa" w:date="2022-07-04T13:36:00Z">
                    <w:rPr/>
                  </w:rPrChange>
                </w:rPr>
                <w:delText>Name</w:delText>
              </w:r>
            </w:del>
          </w:p>
        </w:tc>
      </w:tr>
      <w:tr w:rsidR="00D946B5" w:rsidDel="0014517C" w14:paraId="48D8FD42" w14:textId="4AA66F27" w:rsidTr="00E665F2">
        <w:trPr>
          <w:del w:id="138" w:author="Theresa" w:date="2022-07-04T13:49:00Z"/>
        </w:trPr>
        <w:tc>
          <w:tcPr>
            <w:tcW w:w="3114" w:type="dxa"/>
          </w:tcPr>
          <w:p w14:paraId="10E93D3E" w14:textId="77EDCFC2" w:rsidR="00D946B5" w:rsidDel="0014517C" w:rsidRDefault="00D946B5" w:rsidP="00E665F2">
            <w:pPr>
              <w:spacing w:before="100" w:beforeAutospacing="1" w:after="100" w:afterAutospacing="1" w:line="240" w:lineRule="auto"/>
              <w:ind w:left="0" w:firstLine="0"/>
              <w:rPr>
                <w:del w:id="139" w:author="Theresa" w:date="2022-07-04T13:49:00Z"/>
              </w:rPr>
            </w:pPr>
            <w:del w:id="140" w:author="Theresa" w:date="2022-07-04T13:49:00Z">
              <w:r w:rsidDel="0014517C">
                <w:delText>DC Voltage Supply</w:delText>
              </w:r>
            </w:del>
          </w:p>
        </w:tc>
        <w:tc>
          <w:tcPr>
            <w:tcW w:w="3115" w:type="dxa"/>
          </w:tcPr>
          <w:p w14:paraId="5EDF3BFA" w14:textId="65A00AC8" w:rsidR="00D946B5" w:rsidDel="0014517C" w:rsidRDefault="00D946B5" w:rsidP="00E665F2">
            <w:pPr>
              <w:spacing w:before="100" w:beforeAutospacing="1" w:after="100" w:afterAutospacing="1" w:line="240" w:lineRule="auto"/>
              <w:ind w:left="0" w:firstLine="0"/>
              <w:rPr>
                <w:del w:id="141" w:author="Theresa" w:date="2022-07-04T13:49:00Z"/>
              </w:rPr>
            </w:pPr>
            <w:del w:id="142" w:author="Theresa" w:date="2022-07-04T13:49:00Z">
              <w:r w:rsidDel="0014517C">
                <w:delText>Sources</w:delText>
              </w:r>
            </w:del>
          </w:p>
        </w:tc>
        <w:tc>
          <w:tcPr>
            <w:tcW w:w="3115" w:type="dxa"/>
          </w:tcPr>
          <w:p w14:paraId="350CD876" w14:textId="3CEF7D4B" w:rsidR="00D946B5" w:rsidDel="0014517C" w:rsidRDefault="00D946B5" w:rsidP="00E665F2">
            <w:pPr>
              <w:spacing w:before="100" w:beforeAutospacing="1" w:after="100" w:afterAutospacing="1" w:line="240" w:lineRule="auto"/>
              <w:ind w:left="0" w:firstLine="0"/>
              <w:rPr>
                <w:del w:id="143" w:author="Theresa" w:date="2022-07-04T13:49:00Z"/>
              </w:rPr>
            </w:pPr>
            <w:del w:id="144" w:author="Theresa" w:date="2022-07-04T13:49:00Z">
              <w:r w:rsidDel="0014517C">
                <w:delText>DC Voltage</w:delText>
              </w:r>
            </w:del>
          </w:p>
        </w:tc>
      </w:tr>
      <w:tr w:rsidR="00D946B5" w:rsidDel="0014517C" w14:paraId="210002A5" w14:textId="2EE9A7F6" w:rsidTr="00E665F2">
        <w:trPr>
          <w:del w:id="145" w:author="Theresa" w:date="2022-07-04T13:49:00Z"/>
        </w:trPr>
        <w:tc>
          <w:tcPr>
            <w:tcW w:w="3114" w:type="dxa"/>
          </w:tcPr>
          <w:p w14:paraId="4778B760" w14:textId="035FE0DD" w:rsidR="00D946B5" w:rsidDel="0014517C" w:rsidRDefault="00D946B5" w:rsidP="00E665F2">
            <w:pPr>
              <w:spacing w:before="100" w:beforeAutospacing="1" w:after="100" w:afterAutospacing="1" w:line="240" w:lineRule="auto"/>
              <w:ind w:left="0" w:firstLine="0"/>
              <w:rPr>
                <w:del w:id="146" w:author="Theresa" w:date="2022-07-04T13:49:00Z"/>
              </w:rPr>
            </w:pPr>
            <w:del w:id="147" w:author="Theresa" w:date="2022-07-04T13:49:00Z">
              <w:r w:rsidDel="0014517C">
                <w:delText>Ground</w:delText>
              </w:r>
            </w:del>
          </w:p>
        </w:tc>
        <w:tc>
          <w:tcPr>
            <w:tcW w:w="3115" w:type="dxa"/>
          </w:tcPr>
          <w:p w14:paraId="7D1FB503" w14:textId="53907923" w:rsidR="00D946B5" w:rsidDel="0014517C" w:rsidRDefault="00D946B5" w:rsidP="00E665F2">
            <w:pPr>
              <w:spacing w:before="100" w:beforeAutospacing="1" w:after="100" w:afterAutospacing="1" w:line="240" w:lineRule="auto"/>
              <w:ind w:left="0" w:firstLine="0"/>
              <w:rPr>
                <w:del w:id="148" w:author="Theresa" w:date="2022-07-04T13:49:00Z"/>
              </w:rPr>
            </w:pPr>
            <w:del w:id="149" w:author="Theresa" w:date="2022-07-04T13:49:00Z">
              <w:r w:rsidDel="0014517C">
                <w:delText>Schematic connectors</w:delText>
              </w:r>
            </w:del>
          </w:p>
        </w:tc>
        <w:tc>
          <w:tcPr>
            <w:tcW w:w="3115" w:type="dxa"/>
          </w:tcPr>
          <w:p w14:paraId="44703DCF" w14:textId="2C9017B1" w:rsidR="00D946B5" w:rsidDel="0014517C" w:rsidRDefault="00D946B5" w:rsidP="00E665F2">
            <w:pPr>
              <w:spacing w:before="100" w:beforeAutospacing="1" w:after="100" w:afterAutospacing="1" w:line="240" w:lineRule="auto"/>
              <w:ind w:left="0" w:firstLine="0"/>
              <w:rPr>
                <w:del w:id="150" w:author="Theresa" w:date="2022-07-04T13:49:00Z"/>
              </w:rPr>
            </w:pPr>
            <w:del w:id="151" w:author="Theresa" w:date="2022-07-04T13:49:00Z">
              <w:r w:rsidDel="0014517C">
                <w:delText>Ground</w:delText>
              </w:r>
            </w:del>
          </w:p>
        </w:tc>
      </w:tr>
      <w:tr w:rsidR="00D946B5" w:rsidDel="0014517C" w14:paraId="2D9A524C" w14:textId="087620F0" w:rsidTr="00E665F2">
        <w:trPr>
          <w:del w:id="152" w:author="Theresa" w:date="2022-07-04T13:49:00Z"/>
        </w:trPr>
        <w:tc>
          <w:tcPr>
            <w:tcW w:w="3114" w:type="dxa"/>
          </w:tcPr>
          <w:p w14:paraId="1872429E" w14:textId="47F42C21" w:rsidR="00D946B5" w:rsidDel="0014517C" w:rsidRDefault="00D946B5" w:rsidP="00E665F2">
            <w:pPr>
              <w:spacing w:before="100" w:beforeAutospacing="1" w:after="100" w:afterAutospacing="1" w:line="240" w:lineRule="auto"/>
              <w:ind w:left="0" w:firstLine="0"/>
              <w:rPr>
                <w:del w:id="153" w:author="Theresa" w:date="2022-07-04T13:49:00Z"/>
              </w:rPr>
            </w:pPr>
            <w:del w:id="154" w:author="Theresa" w:date="2022-07-04T13:49:00Z">
              <w:r w:rsidDel="0014517C">
                <w:delText>VCC</w:delText>
              </w:r>
            </w:del>
          </w:p>
        </w:tc>
        <w:tc>
          <w:tcPr>
            <w:tcW w:w="3115" w:type="dxa"/>
          </w:tcPr>
          <w:p w14:paraId="72727698" w14:textId="2D1A34A1" w:rsidR="00D946B5" w:rsidDel="0014517C" w:rsidRDefault="00D946B5" w:rsidP="00E665F2">
            <w:pPr>
              <w:spacing w:before="100" w:beforeAutospacing="1" w:after="100" w:afterAutospacing="1" w:line="240" w:lineRule="auto"/>
              <w:ind w:left="0" w:firstLine="0"/>
              <w:rPr>
                <w:del w:id="155" w:author="Theresa" w:date="2022-07-04T13:49:00Z"/>
              </w:rPr>
            </w:pPr>
            <w:del w:id="156" w:author="Theresa" w:date="2022-07-04T13:49:00Z">
              <w:r w:rsidDel="0014517C">
                <w:delText>Schematic connectors</w:delText>
              </w:r>
            </w:del>
          </w:p>
        </w:tc>
        <w:tc>
          <w:tcPr>
            <w:tcW w:w="3115" w:type="dxa"/>
          </w:tcPr>
          <w:p w14:paraId="2C3CA533" w14:textId="7DAA4716" w:rsidR="00D946B5" w:rsidDel="0014517C" w:rsidRDefault="00D946B5" w:rsidP="00E665F2">
            <w:pPr>
              <w:spacing w:before="100" w:beforeAutospacing="1" w:after="100" w:afterAutospacing="1" w:line="240" w:lineRule="auto"/>
              <w:ind w:left="0" w:firstLine="0"/>
              <w:rPr>
                <w:del w:id="157" w:author="Theresa" w:date="2022-07-04T13:49:00Z"/>
              </w:rPr>
            </w:pPr>
            <w:del w:id="158" w:author="Theresa" w:date="2022-07-04T13:49:00Z">
              <w:r w:rsidDel="0014517C">
                <w:delText>Connector</w:delText>
              </w:r>
            </w:del>
          </w:p>
        </w:tc>
      </w:tr>
      <w:tr w:rsidR="00D946B5" w:rsidDel="0014517C" w14:paraId="5D31A145" w14:textId="341F62DE" w:rsidTr="00E665F2">
        <w:trPr>
          <w:del w:id="159" w:author="Theresa" w:date="2022-07-04T13:49:00Z"/>
        </w:trPr>
        <w:tc>
          <w:tcPr>
            <w:tcW w:w="3114" w:type="dxa"/>
          </w:tcPr>
          <w:p w14:paraId="1453ED00" w14:textId="71BF52C9" w:rsidR="00D946B5" w:rsidDel="0014517C" w:rsidRDefault="00D946B5" w:rsidP="00E665F2">
            <w:pPr>
              <w:spacing w:before="100" w:beforeAutospacing="1" w:after="100" w:afterAutospacing="1" w:line="240" w:lineRule="auto"/>
              <w:ind w:left="0" w:firstLine="0"/>
              <w:rPr>
                <w:del w:id="160" w:author="Theresa" w:date="2022-07-04T13:49:00Z"/>
              </w:rPr>
            </w:pPr>
            <w:del w:id="161" w:author="Theresa" w:date="2022-07-04T13:49:00Z">
              <w:r w:rsidDel="0014517C">
                <w:delText>Resistor</w:delText>
              </w:r>
            </w:del>
          </w:p>
        </w:tc>
        <w:tc>
          <w:tcPr>
            <w:tcW w:w="3115" w:type="dxa"/>
          </w:tcPr>
          <w:p w14:paraId="72B7E619" w14:textId="1C4C0AC5" w:rsidR="00D946B5" w:rsidDel="0014517C" w:rsidRDefault="00D946B5" w:rsidP="00E665F2">
            <w:pPr>
              <w:spacing w:before="100" w:beforeAutospacing="1" w:after="100" w:afterAutospacing="1" w:line="240" w:lineRule="auto"/>
              <w:ind w:left="0" w:firstLine="0"/>
              <w:rPr>
                <w:del w:id="162" w:author="Theresa" w:date="2022-07-04T13:49:00Z"/>
              </w:rPr>
            </w:pPr>
            <w:del w:id="163" w:author="Theresa" w:date="2022-07-04T13:49:00Z">
              <w:r w:rsidDel="0014517C">
                <w:delText>Passive</w:delText>
              </w:r>
            </w:del>
          </w:p>
        </w:tc>
        <w:tc>
          <w:tcPr>
            <w:tcW w:w="3115" w:type="dxa"/>
          </w:tcPr>
          <w:p w14:paraId="140349C4" w14:textId="0E642D02" w:rsidR="00D946B5" w:rsidDel="0014517C" w:rsidRDefault="00D946B5" w:rsidP="00E665F2">
            <w:pPr>
              <w:spacing w:before="100" w:beforeAutospacing="1" w:after="100" w:afterAutospacing="1" w:line="240" w:lineRule="auto"/>
              <w:ind w:left="0" w:firstLine="0"/>
              <w:rPr>
                <w:del w:id="164" w:author="Theresa" w:date="2022-07-04T13:49:00Z"/>
              </w:rPr>
            </w:pPr>
            <w:del w:id="165" w:author="Theresa" w:date="2022-07-04T13:49:00Z">
              <w:r w:rsidDel="0014517C">
                <w:delText>Resistor</w:delText>
              </w:r>
            </w:del>
          </w:p>
        </w:tc>
      </w:tr>
      <w:tr w:rsidR="00D946B5" w:rsidDel="0014517C" w14:paraId="1703D4FD" w14:textId="0DEFADE8" w:rsidTr="00E665F2">
        <w:trPr>
          <w:del w:id="166" w:author="Theresa" w:date="2022-07-04T13:49:00Z"/>
        </w:trPr>
        <w:tc>
          <w:tcPr>
            <w:tcW w:w="3114" w:type="dxa"/>
          </w:tcPr>
          <w:p w14:paraId="5404AF54" w14:textId="0A94569A" w:rsidR="00D946B5" w:rsidDel="0014517C" w:rsidRDefault="00D946B5" w:rsidP="00E665F2">
            <w:pPr>
              <w:spacing w:before="100" w:beforeAutospacing="1" w:after="100" w:afterAutospacing="1" w:line="240" w:lineRule="auto"/>
              <w:ind w:left="0" w:firstLine="0"/>
              <w:rPr>
                <w:del w:id="167" w:author="Theresa" w:date="2022-07-04T13:49:00Z"/>
              </w:rPr>
            </w:pPr>
            <w:del w:id="168" w:author="Theresa" w:date="2022-07-04T13:49:00Z">
              <w:r w:rsidDel="0014517C">
                <w:delText>Capacitor</w:delText>
              </w:r>
            </w:del>
          </w:p>
        </w:tc>
        <w:tc>
          <w:tcPr>
            <w:tcW w:w="3115" w:type="dxa"/>
          </w:tcPr>
          <w:p w14:paraId="52C70C7F" w14:textId="425C94C0" w:rsidR="00D946B5" w:rsidDel="0014517C" w:rsidRDefault="00D946B5" w:rsidP="00E665F2">
            <w:pPr>
              <w:spacing w:before="100" w:beforeAutospacing="1" w:after="100" w:afterAutospacing="1" w:line="240" w:lineRule="auto"/>
              <w:ind w:left="0" w:firstLine="0"/>
              <w:rPr>
                <w:del w:id="169" w:author="Theresa" w:date="2022-07-04T13:49:00Z"/>
              </w:rPr>
            </w:pPr>
            <w:del w:id="170" w:author="Theresa" w:date="2022-07-04T13:49:00Z">
              <w:r w:rsidDel="0014517C">
                <w:delText>Passive</w:delText>
              </w:r>
            </w:del>
          </w:p>
        </w:tc>
        <w:tc>
          <w:tcPr>
            <w:tcW w:w="3115" w:type="dxa"/>
          </w:tcPr>
          <w:p w14:paraId="39373BF4" w14:textId="08D5D241" w:rsidR="00D946B5" w:rsidDel="0014517C" w:rsidRDefault="00D946B5" w:rsidP="00E665F2">
            <w:pPr>
              <w:spacing w:before="100" w:beforeAutospacing="1" w:after="100" w:afterAutospacing="1" w:line="240" w:lineRule="auto"/>
              <w:ind w:left="0" w:firstLine="0"/>
              <w:rPr>
                <w:del w:id="171" w:author="Theresa" w:date="2022-07-04T13:49:00Z"/>
              </w:rPr>
            </w:pPr>
            <w:del w:id="172" w:author="Theresa" w:date="2022-07-04T13:49:00Z">
              <w:r w:rsidDel="0014517C">
                <w:delText>Capacitor</w:delText>
              </w:r>
            </w:del>
          </w:p>
        </w:tc>
      </w:tr>
      <w:tr w:rsidR="00D946B5" w:rsidDel="0014517C" w14:paraId="5E26DEF9" w14:textId="19157C92" w:rsidTr="00E665F2">
        <w:trPr>
          <w:del w:id="173" w:author="Theresa" w:date="2022-07-04T13:49:00Z"/>
        </w:trPr>
        <w:tc>
          <w:tcPr>
            <w:tcW w:w="3114" w:type="dxa"/>
          </w:tcPr>
          <w:p w14:paraId="090E9D1E" w14:textId="7CEEA02C" w:rsidR="00D946B5" w:rsidDel="0014517C" w:rsidRDefault="00D946B5" w:rsidP="00E665F2">
            <w:pPr>
              <w:spacing w:before="100" w:beforeAutospacing="1" w:after="100" w:afterAutospacing="1" w:line="240" w:lineRule="auto"/>
              <w:ind w:left="0" w:firstLine="0"/>
              <w:rPr>
                <w:del w:id="174" w:author="Theresa" w:date="2022-07-04T13:49:00Z"/>
              </w:rPr>
            </w:pPr>
            <w:del w:id="175" w:author="Theresa" w:date="2022-07-04T13:49:00Z">
              <w:r w:rsidDel="0014517C">
                <w:delText>Diode</w:delText>
              </w:r>
            </w:del>
          </w:p>
        </w:tc>
        <w:tc>
          <w:tcPr>
            <w:tcW w:w="3115" w:type="dxa"/>
          </w:tcPr>
          <w:p w14:paraId="10AE4C03" w14:textId="7D1E3C87" w:rsidR="00D946B5" w:rsidDel="0014517C" w:rsidRDefault="00D946B5" w:rsidP="00E665F2">
            <w:pPr>
              <w:spacing w:before="100" w:beforeAutospacing="1" w:after="100" w:afterAutospacing="1" w:line="240" w:lineRule="auto"/>
              <w:ind w:left="0" w:firstLine="0"/>
              <w:rPr>
                <w:del w:id="176" w:author="Theresa" w:date="2022-07-04T13:49:00Z"/>
              </w:rPr>
            </w:pPr>
            <w:del w:id="177" w:author="Theresa" w:date="2022-07-04T13:49:00Z">
              <w:r w:rsidDel="0014517C">
                <w:delText>Diodes</w:delText>
              </w:r>
            </w:del>
          </w:p>
        </w:tc>
        <w:tc>
          <w:tcPr>
            <w:tcW w:w="3115" w:type="dxa"/>
          </w:tcPr>
          <w:p w14:paraId="09A6C6D7" w14:textId="38EDE275" w:rsidR="00D946B5" w:rsidDel="0014517C" w:rsidRDefault="00D946B5" w:rsidP="00E665F2">
            <w:pPr>
              <w:spacing w:before="100" w:beforeAutospacing="1" w:after="100" w:afterAutospacing="1" w:line="240" w:lineRule="auto"/>
              <w:ind w:left="0" w:firstLine="0"/>
              <w:rPr>
                <w:del w:id="178" w:author="Theresa" w:date="2022-07-04T13:49:00Z"/>
              </w:rPr>
            </w:pPr>
            <w:del w:id="179" w:author="Theresa" w:date="2022-07-04T13:49:00Z">
              <w:r w:rsidDel="0014517C">
                <w:delText>Diode</w:delText>
              </w:r>
            </w:del>
          </w:p>
        </w:tc>
      </w:tr>
      <w:tr w:rsidR="00D946B5" w:rsidDel="0014517C" w14:paraId="71F376E8" w14:textId="2F418F65" w:rsidTr="00E665F2">
        <w:trPr>
          <w:del w:id="180" w:author="Theresa" w:date="2022-07-04T13:49:00Z"/>
        </w:trPr>
        <w:tc>
          <w:tcPr>
            <w:tcW w:w="3114" w:type="dxa"/>
          </w:tcPr>
          <w:p w14:paraId="1444F17E" w14:textId="2CFB63A4" w:rsidR="00D946B5" w:rsidDel="0014517C" w:rsidRDefault="00D946B5" w:rsidP="00E665F2">
            <w:pPr>
              <w:spacing w:before="100" w:beforeAutospacing="1" w:after="100" w:afterAutospacing="1" w:line="240" w:lineRule="auto"/>
              <w:ind w:left="0" w:firstLine="0"/>
              <w:rPr>
                <w:del w:id="181" w:author="Theresa" w:date="2022-07-04T13:49:00Z"/>
              </w:rPr>
            </w:pPr>
            <w:del w:id="182" w:author="Theresa" w:date="2022-07-04T13:49:00Z">
              <w:r w:rsidDel="0014517C">
                <w:delText>555 Timer</w:delText>
              </w:r>
            </w:del>
          </w:p>
        </w:tc>
        <w:tc>
          <w:tcPr>
            <w:tcW w:w="3115" w:type="dxa"/>
          </w:tcPr>
          <w:p w14:paraId="33F12BFE" w14:textId="4AC8C0A6" w:rsidR="00D946B5" w:rsidDel="0014517C" w:rsidRDefault="00D946B5" w:rsidP="00E665F2">
            <w:pPr>
              <w:spacing w:before="100" w:beforeAutospacing="1" w:after="100" w:afterAutospacing="1" w:line="240" w:lineRule="auto"/>
              <w:ind w:left="0" w:firstLine="0"/>
              <w:rPr>
                <w:del w:id="183" w:author="Theresa" w:date="2022-07-04T13:49:00Z"/>
              </w:rPr>
            </w:pPr>
            <w:del w:id="184" w:author="Theresa" w:date="2022-07-04T13:49:00Z">
              <w:r w:rsidDel="0014517C">
                <w:delText>Analog</w:delText>
              </w:r>
            </w:del>
          </w:p>
        </w:tc>
        <w:tc>
          <w:tcPr>
            <w:tcW w:w="3115" w:type="dxa"/>
          </w:tcPr>
          <w:p w14:paraId="4631721C" w14:textId="3EE9ED4E" w:rsidR="00D946B5" w:rsidDel="0014517C" w:rsidRDefault="00D946B5" w:rsidP="00E665F2">
            <w:pPr>
              <w:spacing w:before="100" w:beforeAutospacing="1" w:after="100" w:afterAutospacing="1" w:line="240" w:lineRule="auto"/>
              <w:ind w:left="0" w:firstLine="0"/>
              <w:rPr>
                <w:del w:id="185" w:author="Theresa" w:date="2022-07-04T13:49:00Z"/>
              </w:rPr>
            </w:pPr>
            <w:del w:id="186" w:author="Theresa" w:date="2022-07-04T13:49:00Z">
              <w:r w:rsidDel="0014517C">
                <w:delText>555 Timer</w:delText>
              </w:r>
            </w:del>
          </w:p>
        </w:tc>
      </w:tr>
    </w:tbl>
    <w:p w14:paraId="2425A136" w14:textId="3D54DDF3" w:rsidR="00D946B5" w:rsidDel="0014517C" w:rsidRDefault="00D946B5" w:rsidP="00D946B5">
      <w:pPr>
        <w:pStyle w:val="Heading1"/>
        <w:numPr>
          <w:ilvl w:val="0"/>
          <w:numId w:val="3"/>
        </w:numPr>
        <w:spacing w:before="100" w:beforeAutospacing="1" w:after="100" w:afterAutospacing="1" w:line="240" w:lineRule="auto"/>
        <w:rPr>
          <w:del w:id="187" w:author="Theresa" w:date="2022-07-04T13:49:00Z"/>
          <w:b w:val="0"/>
        </w:rPr>
      </w:pPr>
      <w:del w:id="188" w:author="Theresa" w:date="2022-07-04T13:49:00Z">
        <w:r w:rsidDel="0014517C">
          <w:rPr>
            <w:b w:val="0"/>
          </w:rPr>
          <w:delText>Save your file.  Click on the 3x3 grid of squares in the upper left corner and select “Save”.  In the “Save as a new circuit” pop-up, type “lab01 555-timer” and provide a meaningful description, something like: “A 555-timer that generates a waveform”.</w:delText>
        </w:r>
      </w:del>
    </w:p>
    <w:p w14:paraId="543363D5" w14:textId="6315677A" w:rsidR="00D946B5" w:rsidRPr="0052410A" w:rsidDel="0014517C" w:rsidRDefault="00D946B5" w:rsidP="00D946B5">
      <w:pPr>
        <w:pStyle w:val="Heading1"/>
        <w:spacing w:before="100" w:beforeAutospacing="1" w:after="100" w:afterAutospacing="1" w:line="240" w:lineRule="auto"/>
        <w:ind w:left="-5"/>
        <w:rPr>
          <w:del w:id="189" w:author="Theresa" w:date="2022-07-04T13:49:00Z"/>
          <w:sz w:val="36"/>
          <w:szCs w:val="36"/>
        </w:rPr>
      </w:pPr>
      <w:del w:id="190" w:author="Theresa" w:date="2022-07-04T13:49:00Z">
        <w:r w:rsidRPr="0052410A" w:rsidDel="0014517C">
          <w:rPr>
            <w:sz w:val="36"/>
            <w:szCs w:val="36"/>
          </w:rPr>
          <w:delText>Using Multi</w:delText>
        </w:r>
      </w:del>
      <w:del w:id="191" w:author="Theresa" w:date="2022-07-04T13:36:00Z">
        <w:r w:rsidRPr="0052410A" w:rsidDel="002B4085">
          <w:rPr>
            <w:sz w:val="36"/>
            <w:szCs w:val="36"/>
          </w:rPr>
          <w:delText>s</w:delText>
        </w:r>
      </w:del>
      <w:del w:id="192" w:author="Theresa" w:date="2022-07-04T13:49:00Z">
        <w:r w:rsidRPr="0052410A" w:rsidDel="0014517C">
          <w:rPr>
            <w:sz w:val="36"/>
            <w:szCs w:val="36"/>
          </w:rPr>
          <w:delText>im Live</w:delText>
        </w:r>
        <w:r w:rsidDel="0014517C">
          <w:rPr>
            <w:sz w:val="36"/>
            <w:szCs w:val="36"/>
          </w:rPr>
          <w:delText xml:space="preserve">: Simulating </w:delText>
        </w:r>
        <w:r w:rsidRPr="0052410A" w:rsidDel="0014517C">
          <w:rPr>
            <w:sz w:val="36"/>
            <w:szCs w:val="36"/>
          </w:rPr>
          <w:delText xml:space="preserve">a </w:delText>
        </w:r>
        <w:r w:rsidR="002B4085" w:rsidRPr="0052410A" w:rsidDel="0014517C">
          <w:rPr>
            <w:sz w:val="36"/>
            <w:szCs w:val="36"/>
          </w:rPr>
          <w:delText>Circuit</w:delText>
        </w:r>
      </w:del>
    </w:p>
    <w:p w14:paraId="5289C85B" w14:textId="0669AE05" w:rsidR="00D946B5" w:rsidDel="0014517C" w:rsidRDefault="00D946B5" w:rsidP="00D946B5">
      <w:pPr>
        <w:spacing w:before="100" w:beforeAutospacing="1" w:after="100" w:afterAutospacing="1" w:line="240" w:lineRule="auto"/>
        <w:rPr>
          <w:del w:id="193" w:author="Theresa" w:date="2022-07-04T13:49:00Z"/>
        </w:rPr>
      </w:pPr>
      <w:del w:id="194" w:author="Theresa" w:date="2022-07-04T13:49:00Z">
        <w:r w:rsidDel="0014517C">
          <w:delText>Now that you have created a circuit it’s time to simulate it so that you can make sure that it functions and behaves as expected.</w:delText>
        </w:r>
      </w:del>
    </w:p>
    <w:p w14:paraId="0AD82D12" w14:textId="2EF4A967" w:rsidR="00D946B5" w:rsidDel="0014517C" w:rsidRDefault="00D946B5" w:rsidP="00D946B5">
      <w:pPr>
        <w:pStyle w:val="ListParagraph"/>
        <w:numPr>
          <w:ilvl w:val="0"/>
          <w:numId w:val="10"/>
        </w:numPr>
        <w:spacing w:before="100" w:beforeAutospacing="1" w:after="100" w:afterAutospacing="1" w:line="240" w:lineRule="auto"/>
        <w:rPr>
          <w:del w:id="195" w:author="Theresa" w:date="2022-07-04T13:49:00Z"/>
        </w:rPr>
      </w:pPr>
      <w:del w:id="196" w:author="Theresa" w:date="2022-07-04T13:49:00Z">
        <w:r w:rsidDel="0014517C">
          <w:delText xml:space="preserve">Start by clicking on the </w:delText>
        </w:r>
        <w:r w:rsidRPr="00161E11" w:rsidDel="0014517C">
          <w:rPr>
            <w:color w:val="FF0000"/>
          </w:rPr>
          <w:delText xml:space="preserve">Analysis and </w:delText>
        </w:r>
        <w:r w:rsidDel="0014517C">
          <w:rPr>
            <w:color w:val="FF0000"/>
          </w:rPr>
          <w:delText>a</w:delText>
        </w:r>
        <w:r w:rsidRPr="00161E11" w:rsidDel="0014517C">
          <w:rPr>
            <w:color w:val="FF0000"/>
          </w:rPr>
          <w:delText>nnotation</w:delText>
        </w:r>
        <w:r w:rsidDel="0014517C">
          <w:delText xml:space="preserve"> tool and placing a Voltage probe on the out signal from the 555-timer (circled in red in </w:delText>
        </w:r>
        <w:r w:rsidDel="0014517C">
          <w:fldChar w:fldCharType="begin"/>
        </w:r>
        <w:r w:rsidDel="0014517C">
          <w:delInstrText xml:space="preserve"> REF _Ref80687255 \h </w:delInstrText>
        </w:r>
        <w:r w:rsidDel="0014517C">
          <w:fldChar w:fldCharType="separate"/>
        </w:r>
        <w:r w:rsidR="00047FDE" w:rsidDel="0014517C">
          <w:delText xml:space="preserve">Figure </w:delText>
        </w:r>
        <w:r w:rsidR="00047FDE" w:rsidDel="0014517C">
          <w:rPr>
            <w:noProof/>
          </w:rPr>
          <w:delText>6</w:delText>
        </w:r>
        <w:r w:rsidDel="0014517C">
          <w:fldChar w:fldCharType="end"/>
        </w:r>
        <w:r w:rsidDel="0014517C">
          <w:delText>).  This probe will measure the voltage on the out pin and record it in the timing window, much like an oscilloscope.</w:delText>
        </w:r>
      </w:del>
    </w:p>
    <w:p w14:paraId="2245AF22" w14:textId="799D7AEF" w:rsidR="00D946B5" w:rsidDel="0014517C" w:rsidRDefault="00D946B5" w:rsidP="00D946B5">
      <w:pPr>
        <w:pStyle w:val="ListParagraph"/>
        <w:numPr>
          <w:ilvl w:val="0"/>
          <w:numId w:val="10"/>
        </w:numPr>
        <w:spacing w:before="100" w:beforeAutospacing="1" w:after="100" w:afterAutospacing="1" w:line="240" w:lineRule="auto"/>
        <w:rPr>
          <w:del w:id="197" w:author="Theresa" w:date="2022-07-04T13:49:00Z"/>
        </w:rPr>
      </w:pPr>
      <w:del w:id="198" w:author="Theresa" w:date="2022-07-04T13:49:00Z">
        <w:r w:rsidDel="0014517C">
          <w:delText xml:space="preserve">Click on the Split control (circled in fuchsia in </w:delText>
        </w:r>
        <w:r w:rsidDel="0014517C">
          <w:fldChar w:fldCharType="begin"/>
        </w:r>
        <w:r w:rsidDel="0014517C">
          <w:delInstrText xml:space="preserve"> REF _Ref80687255 \h </w:delInstrText>
        </w:r>
        <w:r w:rsidDel="0014517C">
          <w:fldChar w:fldCharType="separate"/>
        </w:r>
        <w:r w:rsidR="00047FDE" w:rsidDel="0014517C">
          <w:delText xml:space="preserve">Figure </w:delText>
        </w:r>
        <w:r w:rsidR="00047FDE" w:rsidDel="0014517C">
          <w:rPr>
            <w:noProof/>
          </w:rPr>
          <w:delText>6</w:delText>
        </w:r>
        <w:r w:rsidDel="0014517C">
          <w:fldChar w:fldCharType="end"/>
        </w:r>
        <w:r w:rsidDel="0014517C">
          <w:delText>) to get a split the screen between the schematic and the timing windows.</w:delText>
        </w:r>
      </w:del>
    </w:p>
    <w:p w14:paraId="665C698A" w14:textId="090E08B5" w:rsidR="00D946B5" w:rsidDel="0014517C" w:rsidRDefault="00D946B5" w:rsidP="00D946B5">
      <w:pPr>
        <w:pStyle w:val="ListParagraph"/>
        <w:numPr>
          <w:ilvl w:val="0"/>
          <w:numId w:val="10"/>
        </w:numPr>
        <w:spacing w:before="100" w:beforeAutospacing="1" w:after="100" w:afterAutospacing="1" w:line="240" w:lineRule="auto"/>
        <w:rPr>
          <w:del w:id="199" w:author="Theresa" w:date="2022-07-04T13:49:00Z"/>
        </w:rPr>
      </w:pPr>
      <w:del w:id="200" w:author="Theresa" w:date="2022-07-04T13:49:00Z">
        <w:r w:rsidDel="0014517C">
          <w:delText xml:space="preserve">Click on the white background of the schematic so that you get the properties menu for the schematic.  Change the simulation time to 3ms (shown circled in blue in </w:delText>
        </w:r>
        <w:r w:rsidDel="0014517C">
          <w:fldChar w:fldCharType="begin"/>
        </w:r>
        <w:r w:rsidDel="0014517C">
          <w:delInstrText xml:space="preserve"> REF _Ref80687255 \h </w:delInstrText>
        </w:r>
        <w:r w:rsidDel="0014517C">
          <w:fldChar w:fldCharType="separate"/>
        </w:r>
        <w:r w:rsidR="00047FDE" w:rsidDel="0014517C">
          <w:delText xml:space="preserve">Figure </w:delText>
        </w:r>
        <w:r w:rsidR="00047FDE" w:rsidDel="0014517C">
          <w:rPr>
            <w:noProof/>
          </w:rPr>
          <w:delText>6</w:delText>
        </w:r>
        <w:r w:rsidDel="0014517C">
          <w:fldChar w:fldCharType="end"/>
        </w:r>
        <w:r w:rsidDel="0014517C">
          <w:delText>).</w:delText>
        </w:r>
      </w:del>
    </w:p>
    <w:p w14:paraId="0249CA33" w14:textId="6654E45F" w:rsidR="00D946B5" w:rsidDel="0014517C" w:rsidRDefault="00D946B5" w:rsidP="00D946B5">
      <w:pPr>
        <w:pStyle w:val="ListParagraph"/>
        <w:numPr>
          <w:ilvl w:val="0"/>
          <w:numId w:val="10"/>
        </w:numPr>
        <w:spacing w:before="100" w:beforeAutospacing="1" w:after="100" w:afterAutospacing="1" w:line="240" w:lineRule="auto"/>
        <w:rPr>
          <w:del w:id="201" w:author="Theresa" w:date="2022-07-04T13:49:00Z"/>
        </w:rPr>
      </w:pPr>
      <w:del w:id="202" w:author="Theresa" w:date="2022-07-04T13:49:00Z">
        <w:r w:rsidDel="0014517C">
          <w:delText xml:space="preserve">Click on the Start simulation button (shown circled in black in </w:delText>
        </w:r>
        <w:r w:rsidDel="0014517C">
          <w:fldChar w:fldCharType="begin"/>
        </w:r>
        <w:r w:rsidDel="0014517C">
          <w:delInstrText xml:space="preserve"> REF _Ref80687255 \h </w:delInstrText>
        </w:r>
        <w:r w:rsidDel="0014517C">
          <w:fldChar w:fldCharType="separate"/>
        </w:r>
        <w:r w:rsidR="00047FDE" w:rsidDel="0014517C">
          <w:delText xml:space="preserve">Figure </w:delText>
        </w:r>
        <w:r w:rsidR="00047FDE" w:rsidDel="0014517C">
          <w:rPr>
            <w:noProof/>
          </w:rPr>
          <w:delText>6</w:delText>
        </w:r>
        <w:r w:rsidDel="0014517C">
          <w:fldChar w:fldCharType="end"/>
        </w:r>
        <w:r w:rsidDel="0014517C">
          <w:delText>).</w:delText>
        </w:r>
      </w:del>
    </w:p>
    <w:p w14:paraId="63DEABB1" w14:textId="660A0E97" w:rsidR="00D946B5" w:rsidDel="0014517C" w:rsidRDefault="00D946B5" w:rsidP="00D946B5">
      <w:pPr>
        <w:keepNext/>
        <w:spacing w:before="100" w:beforeAutospacing="1" w:after="100" w:afterAutospacing="1" w:line="240" w:lineRule="auto"/>
        <w:ind w:left="360" w:firstLine="0"/>
        <w:rPr>
          <w:del w:id="203" w:author="Theresa" w:date="2022-07-04T13:49:00Z"/>
        </w:rPr>
      </w:pPr>
      <w:del w:id="204" w:author="Theresa" w:date="2022-07-04T13:49:00Z">
        <w:r w:rsidDel="0014517C">
          <w:rPr>
            <w:noProof/>
          </w:rPr>
          <w:drawing>
            <wp:inline distT="0" distB="0" distL="0" distR="0" wp14:anchorId="4831EEA0" wp14:editId="3E9C4638">
              <wp:extent cx="5946140" cy="254508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6140" cy="2545080"/>
                      </a:xfrm>
                      <a:prstGeom prst="rect">
                        <a:avLst/>
                      </a:prstGeom>
                    </pic:spPr>
                  </pic:pic>
                </a:graphicData>
              </a:graphic>
            </wp:inline>
          </w:drawing>
        </w:r>
      </w:del>
    </w:p>
    <w:p w14:paraId="706D82BC" w14:textId="30F26B7A" w:rsidR="00D946B5" w:rsidDel="0014517C" w:rsidRDefault="00D946B5" w:rsidP="00D946B5">
      <w:pPr>
        <w:pStyle w:val="Caption"/>
        <w:spacing w:before="100" w:beforeAutospacing="1" w:after="100" w:afterAutospacing="1"/>
        <w:rPr>
          <w:del w:id="205" w:author="Theresa" w:date="2022-07-04T13:49:00Z"/>
        </w:rPr>
      </w:pPr>
      <w:bookmarkStart w:id="206" w:name="_Ref80687255"/>
      <w:del w:id="207" w:author="Theresa" w:date="2022-07-04T13:49:00Z">
        <w:r w:rsidDel="0014517C">
          <w:delText xml:space="preserve">Figure </w:delText>
        </w:r>
        <w:r w:rsidR="00227DDC" w:rsidDel="0014517C">
          <w:fldChar w:fldCharType="begin"/>
        </w:r>
        <w:r w:rsidR="00227DDC" w:rsidDel="0014517C">
          <w:delInstrText xml:space="preserve"> SEQ Figure \* ARABIC </w:delInstrText>
        </w:r>
        <w:r w:rsidR="00227DDC" w:rsidDel="0014517C">
          <w:fldChar w:fldCharType="separate"/>
        </w:r>
        <w:r w:rsidR="00047FDE" w:rsidDel="0014517C">
          <w:rPr>
            <w:noProof/>
          </w:rPr>
          <w:delText>6</w:delText>
        </w:r>
        <w:r w:rsidR="00227DDC" w:rsidDel="0014517C">
          <w:rPr>
            <w:noProof/>
          </w:rPr>
          <w:fldChar w:fldCharType="end"/>
        </w:r>
        <w:bookmarkEnd w:id="206"/>
        <w:r w:rsidDel="0014517C">
          <w:delText>: Setting up the 555-timer circuit for simulation.</w:delText>
        </w:r>
      </w:del>
    </w:p>
    <w:p w14:paraId="332D4744" w14:textId="47801CDE" w:rsidR="00D946B5" w:rsidDel="0014517C" w:rsidRDefault="00D946B5" w:rsidP="00D946B5">
      <w:pPr>
        <w:pStyle w:val="ListParagraph"/>
        <w:numPr>
          <w:ilvl w:val="0"/>
          <w:numId w:val="10"/>
        </w:numPr>
        <w:spacing w:before="100" w:beforeAutospacing="1" w:after="100" w:afterAutospacing="1" w:line="240" w:lineRule="auto"/>
        <w:rPr>
          <w:del w:id="208" w:author="Theresa" w:date="2022-07-04T13:49:00Z"/>
        </w:rPr>
      </w:pPr>
      <w:del w:id="209" w:author="Theresa" w:date="2022-07-04T13:49:00Z">
        <w:r w:rsidDel="0014517C">
          <w:delText>You should now see a green trace showing the periodic waveform.  If you get an error or not data, you have an error in your schematic; you will most likely have a missing or incorrect connection. Note that you can place multiple probes in your schematic, each one will have the same color as the probe in the schematic.</w:delText>
        </w:r>
      </w:del>
    </w:p>
    <w:p w14:paraId="6B13BD57" w14:textId="69FEBB2F" w:rsidR="00D946B5" w:rsidDel="0014517C" w:rsidRDefault="00D946B5" w:rsidP="00D946B5">
      <w:pPr>
        <w:pStyle w:val="ListParagraph"/>
        <w:numPr>
          <w:ilvl w:val="0"/>
          <w:numId w:val="10"/>
        </w:numPr>
        <w:spacing w:before="100" w:beforeAutospacing="1" w:after="100" w:afterAutospacing="1" w:line="240" w:lineRule="auto"/>
        <w:rPr>
          <w:del w:id="210" w:author="Theresa" w:date="2022-07-04T13:49:00Z"/>
        </w:rPr>
      </w:pPr>
      <w:del w:id="211" w:author="Theresa" w:date="2022-07-04T13:49:00Z">
        <w:r w:rsidDel="0014517C">
          <w:delText xml:space="preserve">Click on the Grapher control (circled in green in </w:delText>
        </w:r>
        <w:r w:rsidDel="0014517C">
          <w:fldChar w:fldCharType="begin"/>
        </w:r>
        <w:r w:rsidDel="0014517C">
          <w:delInstrText xml:space="preserve"> REF _Ref80687255 \h </w:delInstrText>
        </w:r>
        <w:r w:rsidDel="0014517C">
          <w:fldChar w:fldCharType="separate"/>
        </w:r>
        <w:r w:rsidR="00047FDE" w:rsidDel="0014517C">
          <w:delText xml:space="preserve">Figure </w:delText>
        </w:r>
        <w:r w:rsidR="00047FDE" w:rsidDel="0014517C">
          <w:rPr>
            <w:noProof/>
          </w:rPr>
          <w:delText>6</w:delText>
        </w:r>
        <w:r w:rsidDel="0014517C">
          <w:fldChar w:fldCharType="end"/>
        </w:r>
        <w:r w:rsidDel="0014517C">
          <w:delText>) to show the timing window as full screen.</w:delText>
        </w:r>
      </w:del>
    </w:p>
    <w:p w14:paraId="6F5390F0" w14:textId="6F262BA5" w:rsidR="00D946B5" w:rsidDel="0014517C" w:rsidRDefault="00D946B5" w:rsidP="00D946B5">
      <w:pPr>
        <w:pStyle w:val="ListParagraph"/>
        <w:numPr>
          <w:ilvl w:val="0"/>
          <w:numId w:val="10"/>
        </w:numPr>
        <w:spacing w:before="100" w:beforeAutospacing="1" w:after="100" w:afterAutospacing="1" w:line="240" w:lineRule="auto"/>
        <w:rPr>
          <w:del w:id="212" w:author="Theresa" w:date="2022-07-04T13:49:00Z"/>
        </w:rPr>
      </w:pPr>
      <w:del w:id="213" w:author="Theresa" w:date="2022-07-04T13:49:00Z">
        <w:r w:rsidDel="0014517C">
          <w:delText xml:space="preserve">Click on Zoom all (circled in red in </w:delText>
        </w:r>
        <w:r w:rsidDel="0014517C">
          <w:fldChar w:fldCharType="begin"/>
        </w:r>
        <w:r w:rsidDel="0014517C">
          <w:delInstrText xml:space="preserve"> REF _Ref80688062 \h </w:delInstrText>
        </w:r>
        <w:r w:rsidDel="0014517C">
          <w:fldChar w:fldCharType="separate"/>
        </w:r>
        <w:r w:rsidR="00047FDE" w:rsidDel="0014517C">
          <w:delText xml:space="preserve">Figure </w:delText>
        </w:r>
        <w:r w:rsidR="00047FDE" w:rsidDel="0014517C">
          <w:rPr>
            <w:noProof/>
          </w:rPr>
          <w:delText>7</w:delText>
        </w:r>
        <w:r w:rsidDel="0014517C">
          <w:fldChar w:fldCharType="end"/>
        </w:r>
        <w:r w:rsidDel="0014517C">
          <w:delText xml:space="preserve">) to see the entire timing diagram. </w:delText>
        </w:r>
      </w:del>
    </w:p>
    <w:p w14:paraId="73EC3B66" w14:textId="0542E3D4" w:rsidR="00D946B5" w:rsidDel="0014517C" w:rsidRDefault="00D946B5" w:rsidP="00D946B5">
      <w:pPr>
        <w:keepNext/>
        <w:spacing w:before="100" w:beforeAutospacing="1" w:after="100" w:afterAutospacing="1" w:line="240" w:lineRule="auto"/>
        <w:rPr>
          <w:del w:id="214" w:author="Theresa" w:date="2022-07-04T13:49:00Z"/>
        </w:rPr>
      </w:pPr>
      <w:del w:id="215" w:author="Theresa" w:date="2022-07-04T13:49:00Z">
        <w:r w:rsidDel="0014517C">
          <w:rPr>
            <w:noProof/>
          </w:rPr>
          <w:drawing>
            <wp:inline distT="0" distB="0" distL="0" distR="0" wp14:anchorId="0C3EA0DF" wp14:editId="59AE4C46">
              <wp:extent cx="5946140" cy="2960370"/>
              <wp:effectExtent l="0" t="0" r="0" b="0"/>
              <wp:docPr id="4704" name="Picture 4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6140" cy="2960370"/>
                      </a:xfrm>
                      <a:prstGeom prst="rect">
                        <a:avLst/>
                      </a:prstGeom>
                    </pic:spPr>
                  </pic:pic>
                </a:graphicData>
              </a:graphic>
            </wp:inline>
          </w:drawing>
        </w:r>
      </w:del>
    </w:p>
    <w:p w14:paraId="48AFADC4" w14:textId="5CA3C615" w:rsidR="00D946B5" w:rsidDel="0014517C" w:rsidRDefault="00D946B5" w:rsidP="00D946B5">
      <w:pPr>
        <w:pStyle w:val="Caption"/>
        <w:spacing w:before="100" w:beforeAutospacing="1" w:after="100" w:afterAutospacing="1"/>
        <w:rPr>
          <w:del w:id="216" w:author="Theresa" w:date="2022-07-04T13:49:00Z"/>
        </w:rPr>
      </w:pPr>
      <w:bookmarkStart w:id="217" w:name="_Ref80688062"/>
      <w:del w:id="218" w:author="Theresa" w:date="2022-07-04T13:49:00Z">
        <w:r w:rsidDel="0014517C">
          <w:delText xml:space="preserve">Figure </w:delText>
        </w:r>
        <w:r w:rsidR="00227DDC" w:rsidDel="0014517C">
          <w:fldChar w:fldCharType="begin"/>
        </w:r>
        <w:r w:rsidR="00227DDC" w:rsidDel="0014517C">
          <w:delInstrText xml:space="preserve"> SEQ Figure \* ARABIC </w:delInstrText>
        </w:r>
        <w:r w:rsidR="00227DDC" w:rsidDel="0014517C">
          <w:fldChar w:fldCharType="separate"/>
        </w:r>
        <w:r w:rsidR="00047FDE" w:rsidDel="0014517C">
          <w:rPr>
            <w:noProof/>
          </w:rPr>
          <w:delText>7</w:delText>
        </w:r>
        <w:r w:rsidR="00227DDC" w:rsidDel="0014517C">
          <w:rPr>
            <w:noProof/>
          </w:rPr>
          <w:fldChar w:fldCharType="end"/>
        </w:r>
        <w:bookmarkEnd w:id="217"/>
        <w:r w:rsidDel="0014517C">
          <w:delText>: The Grapher shows the timing diagram of all the probes places in the schematic.</w:delText>
        </w:r>
      </w:del>
    </w:p>
    <w:p w14:paraId="16AA1FD5" w14:textId="0A38EBDA" w:rsidR="00D946B5" w:rsidDel="0014517C" w:rsidRDefault="00D946B5" w:rsidP="00D946B5">
      <w:pPr>
        <w:pStyle w:val="ListParagraph"/>
        <w:numPr>
          <w:ilvl w:val="0"/>
          <w:numId w:val="10"/>
        </w:numPr>
        <w:spacing w:before="100" w:beforeAutospacing="1" w:after="100" w:afterAutospacing="1" w:line="240" w:lineRule="auto"/>
        <w:rPr>
          <w:del w:id="219" w:author="Theresa" w:date="2022-07-04T13:49:00Z"/>
        </w:rPr>
      </w:pPr>
      <w:del w:id="220" w:author="Theresa" w:date="2022-07-04T13:49:00Z">
        <w:r w:rsidDel="0014517C">
          <w:delText>You can place the cursor on the horizontal and vertical axis and move the mouse center scroll wheel to zoom in and out on each axis.  Left clicking and dragging allow you to translate across the axis.  These two manipulations are handy when you want to focus on the details a waveform.</w:delText>
        </w:r>
      </w:del>
    </w:p>
    <w:p w14:paraId="1793E9E0" w14:textId="6DF3329E" w:rsidR="00D946B5" w:rsidDel="0014517C" w:rsidRDefault="00D946B5" w:rsidP="00D946B5">
      <w:pPr>
        <w:pStyle w:val="ListParagraph"/>
        <w:numPr>
          <w:ilvl w:val="0"/>
          <w:numId w:val="10"/>
        </w:numPr>
        <w:spacing w:before="100" w:beforeAutospacing="1" w:after="100" w:afterAutospacing="1" w:line="240" w:lineRule="auto"/>
        <w:rPr>
          <w:del w:id="221" w:author="Theresa" w:date="2022-07-04T13:49:00Z"/>
        </w:rPr>
      </w:pPr>
      <w:del w:id="222" w:author="Theresa" w:date="2022-07-04T13:49:00Z">
        <w:r w:rsidDel="0014517C">
          <w:delText>Add a probe on the schematic to measure the voltage of the capacitor.  Use the property menu to change the ID of this probe to “cap”.  Change the name of the probe attached to the out pin of the 555-timer to out.</w:delText>
        </w:r>
      </w:del>
    </w:p>
    <w:p w14:paraId="207FF265" w14:textId="150157B7" w:rsidR="00D946B5" w:rsidDel="0014517C" w:rsidRDefault="00D946B5" w:rsidP="00D946B5">
      <w:pPr>
        <w:pStyle w:val="ListParagraph"/>
        <w:numPr>
          <w:ilvl w:val="0"/>
          <w:numId w:val="10"/>
        </w:numPr>
        <w:spacing w:before="100" w:beforeAutospacing="1" w:after="100" w:afterAutospacing="1" w:line="240" w:lineRule="auto"/>
        <w:rPr>
          <w:del w:id="223" w:author="Theresa" w:date="2022-07-04T13:49:00Z"/>
        </w:rPr>
      </w:pPr>
      <w:del w:id="224" w:author="Theresa" w:date="2022-07-04T13:49:00Z">
        <w:r w:rsidDel="0014517C">
          <w:delText>Rerun the simulation (you can on the play button in the upper left corner of the screen).</w:delText>
        </w:r>
      </w:del>
    </w:p>
    <w:p w14:paraId="0894BB66" w14:textId="0562D879" w:rsidR="00D946B5" w:rsidDel="0014517C" w:rsidRDefault="00D946B5" w:rsidP="00A47F2C">
      <w:pPr>
        <w:pStyle w:val="ListParagraph"/>
        <w:numPr>
          <w:ilvl w:val="0"/>
          <w:numId w:val="10"/>
        </w:numPr>
        <w:spacing w:before="100" w:beforeAutospacing="1" w:after="100" w:afterAutospacing="1" w:line="240" w:lineRule="auto"/>
        <w:rPr>
          <w:del w:id="225" w:author="Theresa" w:date="2022-07-04T13:49:00Z"/>
        </w:rPr>
      </w:pPr>
      <w:del w:id="226" w:author="Theresa" w:date="2022-07-04T13:49:00Z">
        <w:r w:rsidDel="0014517C">
          <w:delText xml:space="preserve">Zoom in so that one wavelength (after the initial startup transients are over - around 2ms) of the out is more than half the vertical and horizontal area of the graph.  </w:delText>
        </w:r>
        <w:r w:rsidR="00A47F2C" w:rsidDel="0014517C">
          <w:delText>You can use the Cursor option in the Item tab to measure times or voltages on the simulation output.</w:delText>
        </w:r>
      </w:del>
    </w:p>
    <w:p w14:paraId="07FCF9EA" w14:textId="6BD5622F" w:rsidR="00C94AA7" w:rsidRPr="0052410A" w:rsidRDefault="00C94AA7" w:rsidP="00C94AA7">
      <w:pPr>
        <w:pStyle w:val="Heading1"/>
        <w:spacing w:before="100" w:beforeAutospacing="1" w:after="100" w:afterAutospacing="1" w:line="240" w:lineRule="auto"/>
        <w:ind w:left="-5"/>
        <w:rPr>
          <w:sz w:val="36"/>
          <w:szCs w:val="36"/>
        </w:rPr>
      </w:pPr>
      <w:del w:id="227" w:author="Theresa" w:date="2022-07-04T13:51:00Z">
        <w:r w:rsidDel="00726A2A">
          <w:rPr>
            <w:sz w:val="36"/>
            <w:szCs w:val="36"/>
          </w:rPr>
          <w:delText xml:space="preserve">Appendix </w:delText>
        </w:r>
        <w:r w:rsidR="00521CA4" w:rsidDel="00726A2A">
          <w:rPr>
            <w:sz w:val="36"/>
            <w:szCs w:val="36"/>
          </w:rPr>
          <w:delText>A</w:delText>
        </w:r>
      </w:del>
      <w:ins w:id="228" w:author="Theresa" w:date="2022-07-04T13:51:00Z">
        <w:r w:rsidR="00726A2A">
          <w:rPr>
            <w:sz w:val="36"/>
            <w:szCs w:val="36"/>
          </w:rPr>
          <w:t>Reference:</w:t>
        </w:r>
      </w:ins>
      <w:del w:id="229" w:author="Theresa" w:date="2022-07-04T13:51:00Z">
        <w:r w:rsidDel="00726A2A">
          <w:rPr>
            <w:sz w:val="36"/>
            <w:szCs w:val="36"/>
          </w:rPr>
          <w:delText>:</w:delText>
        </w:r>
      </w:del>
      <w:r>
        <w:rPr>
          <w:sz w:val="36"/>
          <w:szCs w:val="36"/>
        </w:rPr>
        <w:t xml:space="preserve"> </w:t>
      </w:r>
      <w:r w:rsidRPr="0052410A">
        <w:rPr>
          <w:sz w:val="36"/>
          <w:szCs w:val="36"/>
        </w:rPr>
        <w:t>Setup a Multi</w:t>
      </w:r>
      <w:ins w:id="230" w:author="Theresa" w:date="2022-07-04T13:51:00Z">
        <w:r w:rsidR="00726A2A">
          <w:rPr>
            <w:sz w:val="36"/>
            <w:szCs w:val="36"/>
          </w:rPr>
          <w:t>S</w:t>
        </w:r>
      </w:ins>
      <w:del w:id="231" w:author="Theresa" w:date="2022-07-04T13:51:00Z">
        <w:r w:rsidRPr="0052410A" w:rsidDel="00726A2A">
          <w:rPr>
            <w:sz w:val="36"/>
            <w:szCs w:val="36"/>
          </w:rPr>
          <w:delText>s</w:delText>
        </w:r>
      </w:del>
      <w:r w:rsidRPr="0052410A">
        <w:rPr>
          <w:sz w:val="36"/>
          <w:szCs w:val="36"/>
        </w:rPr>
        <w:t xml:space="preserve">im Live </w:t>
      </w:r>
      <w:r w:rsidR="002B4085" w:rsidRPr="0052410A">
        <w:rPr>
          <w:sz w:val="36"/>
          <w:szCs w:val="36"/>
        </w:rPr>
        <w:t>Premium Account</w:t>
      </w:r>
    </w:p>
    <w:p w14:paraId="0F0C3464" w14:textId="43546993" w:rsidR="00C94AA7" w:rsidRPr="00094B82" w:rsidRDefault="00C94AA7" w:rsidP="00C94AA7">
      <w:pPr>
        <w:spacing w:before="100" w:beforeAutospacing="1" w:after="100" w:afterAutospacing="1" w:line="240" w:lineRule="auto"/>
      </w:pPr>
      <w:r>
        <w:t>If you already have a Multi</w:t>
      </w:r>
      <w:ins w:id="232" w:author="Theresa" w:date="2022-07-04T13:51:00Z">
        <w:r w:rsidR="00726A2A">
          <w:t>S</w:t>
        </w:r>
      </w:ins>
      <w:del w:id="233" w:author="Theresa" w:date="2022-07-04T13:51:00Z">
        <w:r w:rsidDel="00726A2A">
          <w:delText>s</w:delText>
        </w:r>
      </w:del>
      <w:r>
        <w:t xml:space="preserve">im account, </w:t>
      </w:r>
      <w:del w:id="234" w:author="Theresa" w:date="2022-07-04T13:51:00Z">
        <w:r w:rsidDel="006D2D67">
          <w:delText>you can jump to</w:delText>
        </w:r>
      </w:del>
      <w:ins w:id="235" w:author="Theresa" w:date="2022-07-04T13:51:00Z">
        <w:r w:rsidR="006D2D67">
          <w:t>skip to</w:t>
        </w:r>
      </w:ins>
      <w:r>
        <w:t xml:space="preserve"> </w:t>
      </w:r>
      <w:r w:rsidR="002B4085">
        <w:t xml:space="preserve">Step </w:t>
      </w:r>
      <w:r>
        <w:t>2</w:t>
      </w:r>
      <w:r>
        <w:rPr>
          <w:iCs/>
        </w:rPr>
        <w:t xml:space="preserve">.  </w:t>
      </w:r>
    </w:p>
    <w:p w14:paraId="6242A483" w14:textId="77777777" w:rsidR="00C94AA7" w:rsidRDefault="00C94AA7" w:rsidP="00C94AA7">
      <w:pPr>
        <w:numPr>
          <w:ilvl w:val="0"/>
          <w:numId w:val="2"/>
        </w:numPr>
        <w:spacing w:before="100" w:beforeAutospacing="1" w:after="100" w:afterAutospacing="1" w:line="240" w:lineRule="auto"/>
        <w:ind w:hanging="360"/>
      </w:pPr>
      <w:r>
        <w:t xml:space="preserve">Go to </w:t>
      </w:r>
      <w:r w:rsidRPr="00BB1E57">
        <w:t>https://www.multisim.com/</w:t>
      </w:r>
    </w:p>
    <w:p w14:paraId="31AE1AAB" w14:textId="7B494AE3" w:rsidR="00C94AA7" w:rsidRDefault="00C94AA7" w:rsidP="00C94AA7">
      <w:pPr>
        <w:numPr>
          <w:ilvl w:val="1"/>
          <w:numId w:val="2"/>
        </w:numPr>
        <w:spacing w:before="100" w:beforeAutospacing="1" w:after="100" w:afterAutospacing="1" w:line="240" w:lineRule="auto"/>
        <w:ind w:hanging="360"/>
      </w:pPr>
      <w:r>
        <w:t>Click on the yellow “SIGN UP” button</w:t>
      </w:r>
      <w:ins w:id="236" w:author="Theresa" w:date="2022-07-04T13:51:00Z">
        <w:r w:rsidR="006D2D67">
          <w:t>.</w:t>
        </w:r>
      </w:ins>
      <w:del w:id="237" w:author="Theresa" w:date="2022-07-04T13:51:00Z">
        <w:r w:rsidDel="006D2D67">
          <w:delText>,</w:delText>
        </w:r>
      </w:del>
    </w:p>
    <w:p w14:paraId="7F41ED3B" w14:textId="535F7D77" w:rsidR="00C94AA7" w:rsidRDefault="00C94AA7" w:rsidP="00C94AA7">
      <w:pPr>
        <w:numPr>
          <w:ilvl w:val="1"/>
          <w:numId w:val="2"/>
        </w:numPr>
        <w:spacing w:before="100" w:beforeAutospacing="1" w:after="100" w:afterAutospacing="1" w:line="240" w:lineRule="auto"/>
        <w:ind w:hanging="360"/>
      </w:pPr>
      <w:r>
        <w:t>Enter your personal information on the “Create an NI User Account”</w:t>
      </w:r>
      <w:ins w:id="238" w:author="Theresa" w:date="2022-07-04T13:52:00Z">
        <w:r w:rsidR="006D2D67">
          <w:t>.</w:t>
        </w:r>
      </w:ins>
      <w:del w:id="239" w:author="Theresa" w:date="2022-07-04T13:52:00Z">
        <w:r w:rsidDel="006D2D67">
          <w:delText>,</w:delText>
        </w:r>
      </w:del>
    </w:p>
    <w:p w14:paraId="1F36EBD8" w14:textId="7008BF97" w:rsidR="00C94AA7" w:rsidRDefault="00C94AA7" w:rsidP="00C94AA7">
      <w:pPr>
        <w:numPr>
          <w:ilvl w:val="1"/>
          <w:numId w:val="2"/>
        </w:numPr>
        <w:spacing w:before="100" w:beforeAutospacing="1" w:after="100" w:afterAutospacing="1" w:line="240" w:lineRule="auto"/>
        <w:ind w:hanging="360"/>
      </w:pPr>
      <w:r>
        <w:t>Click “CREATE ACCOUNT”</w:t>
      </w:r>
      <w:ins w:id="240" w:author="Theresa" w:date="2022-07-04T13:52:00Z">
        <w:r w:rsidR="006D2D67">
          <w:t>.</w:t>
        </w:r>
      </w:ins>
      <w:del w:id="241" w:author="Theresa" w:date="2022-07-04T13:52:00Z">
        <w:r w:rsidDel="006D2D67">
          <w:delText>,</w:delText>
        </w:r>
      </w:del>
    </w:p>
    <w:p w14:paraId="5CE323CD" w14:textId="32009D6F" w:rsidR="00292518" w:rsidRDefault="00C94AA7" w:rsidP="00292518">
      <w:pPr>
        <w:numPr>
          <w:ilvl w:val="1"/>
          <w:numId w:val="2"/>
        </w:numPr>
        <w:spacing w:before="100" w:beforeAutospacing="1" w:after="240" w:line="240" w:lineRule="auto"/>
        <w:ind w:hanging="360"/>
        <w:pPrChange w:id="242" w:author="Theresa" w:date="2022-07-04T13:56:00Z">
          <w:pPr>
            <w:numPr>
              <w:ilvl w:val="1"/>
              <w:numId w:val="2"/>
            </w:numPr>
            <w:spacing w:before="100" w:beforeAutospacing="1" w:after="100" w:afterAutospacing="1" w:line="240" w:lineRule="auto"/>
            <w:ind w:left="1080" w:hanging="360"/>
          </w:pPr>
        </w:pPrChange>
      </w:pPr>
      <w:r>
        <w:t xml:space="preserve">Go back to the </w:t>
      </w:r>
      <w:r w:rsidRPr="00BB1E57">
        <w:t>www.multisim.com</w:t>
      </w:r>
      <w:r>
        <w:t xml:space="preserve"> and sign</w:t>
      </w:r>
      <w:ins w:id="243" w:author="Theresa" w:date="2022-07-04T13:52:00Z">
        <w:r w:rsidR="006D2D67">
          <w:t xml:space="preserve"> </w:t>
        </w:r>
      </w:ins>
      <w:del w:id="244" w:author="Theresa" w:date="2022-07-04T13:54:00Z">
        <w:r w:rsidDel="006D2D67">
          <w:delText>in .</w:delText>
        </w:r>
      </w:del>
      <w:ins w:id="245" w:author="Theresa" w:date="2022-07-04T13:54:00Z">
        <w:r w:rsidR="006D2D67">
          <w:t>in.</w:t>
        </w:r>
      </w:ins>
    </w:p>
    <w:p w14:paraId="0EA53ABA" w14:textId="11EC22A0" w:rsidR="00C94AA7" w:rsidRDefault="00C94AA7" w:rsidP="00C94AA7">
      <w:pPr>
        <w:numPr>
          <w:ilvl w:val="0"/>
          <w:numId w:val="2"/>
        </w:numPr>
        <w:spacing w:before="100" w:beforeAutospacing="1" w:after="100" w:afterAutospacing="1" w:line="240" w:lineRule="auto"/>
        <w:ind w:hanging="360"/>
      </w:pPr>
      <w:r>
        <w:t xml:space="preserve">Enable Premium </w:t>
      </w:r>
    </w:p>
    <w:p w14:paraId="73CAA3B2" w14:textId="23517695" w:rsidR="00C94AA7" w:rsidRDefault="00C94AA7" w:rsidP="00C94AA7">
      <w:pPr>
        <w:numPr>
          <w:ilvl w:val="1"/>
          <w:numId w:val="2"/>
        </w:numPr>
        <w:spacing w:before="100" w:beforeAutospacing="1" w:after="100" w:afterAutospacing="1" w:line="240" w:lineRule="auto"/>
        <w:ind w:hanging="360"/>
      </w:pPr>
      <w:r>
        <w:t xml:space="preserve">Log into: </w:t>
      </w:r>
      <w:hyperlink r:id="rId22" w:history="1">
        <w:r w:rsidRPr="00AC3B01">
          <w:rPr>
            <w:rStyle w:val="Hyperlink"/>
          </w:rPr>
          <w:t>https://download.mines.edu/</w:t>
        </w:r>
      </w:hyperlink>
      <w:ins w:id="246" w:author="Theresa" w:date="2022-07-04T13:52:00Z">
        <w:r w:rsidR="006D2D67">
          <w:t>.</w:t>
        </w:r>
      </w:ins>
      <w:del w:id="247" w:author="Theresa" w:date="2022-07-04T13:52:00Z">
        <w:r w:rsidDel="006D2D67">
          <w:delText>,</w:delText>
        </w:r>
      </w:del>
    </w:p>
    <w:p w14:paraId="3FF6D15C" w14:textId="4311A5F9" w:rsidR="00C94AA7" w:rsidRDefault="00C94AA7" w:rsidP="00C94AA7">
      <w:pPr>
        <w:numPr>
          <w:ilvl w:val="1"/>
          <w:numId w:val="2"/>
        </w:numPr>
        <w:spacing w:before="100" w:beforeAutospacing="1" w:after="100" w:afterAutospacing="1" w:line="240" w:lineRule="auto"/>
        <w:ind w:hanging="360"/>
      </w:pPr>
      <w:r>
        <w:t xml:space="preserve">Login with your Mines </w:t>
      </w:r>
      <w:del w:id="248" w:author="Theresa" w:date="2022-07-04T13:52:00Z">
        <w:r w:rsidDel="006D2D67">
          <w:delText xml:space="preserve">credentials </w:delText>
        </w:r>
      </w:del>
      <w:ins w:id="249" w:author="Theresa" w:date="2022-07-04T13:52:00Z">
        <w:r w:rsidR="006D2D67">
          <w:t>credentials.</w:t>
        </w:r>
      </w:ins>
      <w:del w:id="250" w:author="Theresa" w:date="2022-07-04T13:52:00Z">
        <w:r w:rsidDel="006D2D67">
          <w:delText>,</w:delText>
        </w:r>
      </w:del>
    </w:p>
    <w:p w14:paraId="7ACA8D43" w14:textId="020266D9" w:rsidR="00C94AA7" w:rsidRDefault="00C94AA7" w:rsidP="00C94AA7">
      <w:pPr>
        <w:numPr>
          <w:ilvl w:val="1"/>
          <w:numId w:val="2"/>
        </w:numPr>
        <w:spacing w:before="100" w:beforeAutospacing="1" w:after="100" w:afterAutospacing="1" w:line="240" w:lineRule="auto"/>
        <w:ind w:hanging="360"/>
      </w:pPr>
      <w:r>
        <w:t xml:space="preserve">Look for the NI LabView Student Install Serial Number.  This </w:t>
      </w:r>
      <w:ins w:id="251" w:author="Theresa" w:date="2022-07-04T13:52:00Z">
        <w:r w:rsidR="006D2D67">
          <w:t xml:space="preserve">number </w:t>
        </w:r>
      </w:ins>
      <w:r>
        <w:t xml:space="preserve">is the </w:t>
      </w:r>
      <w:ins w:id="252" w:author="Theresa" w:date="2022-07-04T13:53:00Z">
        <w:r w:rsidR="006D2D67">
          <w:t xml:space="preserve">MultiSim </w:t>
        </w:r>
      </w:ins>
      <w:del w:id="253" w:author="Theresa" w:date="2022-07-04T13:53:00Z">
        <w:r w:rsidRPr="00163E33" w:rsidDel="006D2D67">
          <w:delText xml:space="preserve">Multisim </w:delText>
        </w:r>
      </w:del>
      <w:r w:rsidRPr="00163E33">
        <w:t>serial number</w:t>
      </w:r>
      <w:r>
        <w:t xml:space="preserve"> asked for in </w:t>
      </w:r>
      <w:del w:id="254" w:author="Theresa" w:date="2022-07-04T13:54:00Z">
        <w:r w:rsidDel="006D2D67">
          <w:delText xml:space="preserve">a </w:delText>
        </w:r>
      </w:del>
      <w:ins w:id="255" w:author="Theresa" w:date="2022-07-04T13:54:00Z">
        <w:r w:rsidR="006D2D67">
          <w:t>the</w:t>
        </w:r>
        <w:r w:rsidR="006D2D67">
          <w:t xml:space="preserve"> </w:t>
        </w:r>
      </w:ins>
      <w:r>
        <w:t>next step</w:t>
      </w:r>
      <w:ins w:id="256" w:author="Theresa" w:date="2022-07-04T13:53:00Z">
        <w:r w:rsidR="006D2D67">
          <w:t>.</w:t>
        </w:r>
      </w:ins>
      <w:del w:id="257" w:author="Theresa" w:date="2022-07-04T13:53:00Z">
        <w:r w:rsidDel="006D2D67">
          <w:delText>,</w:delText>
        </w:r>
      </w:del>
    </w:p>
    <w:p w14:paraId="479A312F" w14:textId="28185775" w:rsidR="00C94AA7" w:rsidRDefault="00C94AA7" w:rsidP="00C94AA7">
      <w:pPr>
        <w:numPr>
          <w:ilvl w:val="1"/>
          <w:numId w:val="2"/>
        </w:numPr>
        <w:spacing w:before="100" w:beforeAutospacing="1" w:after="100" w:afterAutospacing="1" w:line="240" w:lineRule="auto"/>
        <w:ind w:hanging="360"/>
      </w:pPr>
      <w:r>
        <w:t xml:space="preserve">Back in your </w:t>
      </w:r>
      <w:ins w:id="258" w:author="Theresa" w:date="2022-07-04T13:53:00Z">
        <w:r w:rsidR="006D2D67">
          <w:t xml:space="preserve">MultiSim </w:t>
        </w:r>
      </w:ins>
      <w:del w:id="259" w:author="Theresa" w:date="2022-07-04T13:53:00Z">
        <w:r w:rsidRPr="00BB1E57" w:rsidDel="006D2D67">
          <w:delText>multisim</w:delText>
        </w:r>
        <w:r w:rsidDel="006D2D67">
          <w:delText xml:space="preserve"> </w:delText>
        </w:r>
      </w:del>
      <w:r>
        <w:t>browser page, navigate to your Profile Settings</w:t>
      </w:r>
      <w:ins w:id="260" w:author="Theresa" w:date="2022-07-04T13:53:00Z">
        <w:r w:rsidR="006D2D67">
          <w:t>.</w:t>
        </w:r>
      </w:ins>
      <w:del w:id="261" w:author="Theresa" w:date="2022-07-04T13:53:00Z">
        <w:r w:rsidDel="006D2D67">
          <w:delText>,</w:delText>
        </w:r>
      </w:del>
    </w:p>
    <w:p w14:paraId="015DBD02" w14:textId="347F6647" w:rsidR="00C94AA7" w:rsidRDefault="006D2D67" w:rsidP="00C94AA7">
      <w:pPr>
        <w:spacing w:before="100" w:beforeAutospacing="1" w:after="100" w:afterAutospacing="1" w:line="240" w:lineRule="auto"/>
        <w:ind w:left="1080" w:firstLine="0"/>
      </w:pPr>
      <w:ins w:id="262" w:author="Theresa" w:date="2022-07-04T13:53:00Z">
        <w:r>
          <w:rPr>
            <w:noProof/>
          </w:rPr>
          <w:t>S</w:t>
        </w:r>
      </w:ins>
      <w:r w:rsidR="00C94AA7">
        <w:rPr>
          <w:noProof/>
        </w:rPr>
        <w:drawing>
          <wp:inline distT="0" distB="0" distL="0" distR="0" wp14:anchorId="3A78BD2D" wp14:editId="29835153">
            <wp:extent cx="3153519" cy="1735685"/>
            <wp:effectExtent l="0" t="0" r="8890" b="0"/>
            <wp:docPr id="34" name="Picture 34" descr="Profile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file Setting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62332" cy="1740536"/>
                    </a:xfrm>
                    <a:prstGeom prst="rect">
                      <a:avLst/>
                    </a:prstGeom>
                    <a:noFill/>
                    <a:ln>
                      <a:noFill/>
                    </a:ln>
                  </pic:spPr>
                </pic:pic>
              </a:graphicData>
            </a:graphic>
          </wp:inline>
        </w:drawing>
      </w:r>
    </w:p>
    <w:p w14:paraId="04289C8B" w14:textId="62EFEB0D" w:rsidR="00C94AA7" w:rsidRDefault="00C94AA7" w:rsidP="00C94AA7">
      <w:pPr>
        <w:numPr>
          <w:ilvl w:val="1"/>
          <w:numId w:val="2"/>
        </w:numPr>
        <w:spacing w:before="100" w:beforeAutospacing="1" w:after="100" w:afterAutospacing="1" w:line="240" w:lineRule="auto"/>
        <w:ind w:hanging="360"/>
      </w:pPr>
      <w:r>
        <w:t xml:space="preserve">Enter your </w:t>
      </w:r>
      <w:ins w:id="263" w:author="Theresa" w:date="2022-07-04T13:53:00Z">
        <w:r w:rsidR="006D2D67">
          <w:t xml:space="preserve">MultiSim </w:t>
        </w:r>
      </w:ins>
      <w:del w:id="264" w:author="Theresa" w:date="2022-07-04T13:53:00Z">
        <w:r w:rsidDel="006D2D67">
          <w:delText xml:space="preserve">Multisim </w:delText>
        </w:r>
      </w:del>
      <w:r>
        <w:t xml:space="preserve">serial number in the </w:t>
      </w:r>
      <w:r w:rsidRPr="006D2D67">
        <w:rPr>
          <w:b/>
          <w:bCs/>
          <w:rPrChange w:id="265" w:author="Theresa" w:date="2022-07-04T13:53:00Z">
            <w:rPr/>
          </w:rPrChange>
        </w:rPr>
        <w:t>New Serial Number</w:t>
      </w:r>
      <w:r>
        <w:t xml:space="preserve"> field</w:t>
      </w:r>
      <w:ins w:id="266" w:author="Theresa" w:date="2022-07-04T13:53:00Z">
        <w:r w:rsidR="006D2D67">
          <w:t>.</w:t>
        </w:r>
      </w:ins>
      <w:del w:id="267" w:author="Theresa" w:date="2022-07-04T13:53:00Z">
        <w:r w:rsidDel="006D2D67">
          <w:delText>,</w:delText>
        </w:r>
      </w:del>
    </w:p>
    <w:p w14:paraId="250A376C" w14:textId="6EFF8EFC" w:rsidR="00C94AA7" w:rsidRDefault="00C94AA7" w:rsidP="00C94AA7">
      <w:pPr>
        <w:numPr>
          <w:ilvl w:val="1"/>
          <w:numId w:val="2"/>
        </w:numPr>
        <w:spacing w:before="100" w:beforeAutospacing="1" w:after="100" w:afterAutospacing="1" w:line="240" w:lineRule="auto"/>
        <w:ind w:hanging="360"/>
      </w:pPr>
      <w:r>
        <w:t>In a few moments, the serial number should be verified</w:t>
      </w:r>
      <w:del w:id="268" w:author="Theresa" w:date="2022-07-04T13:54:00Z">
        <w:r w:rsidDel="006D2D67">
          <w:delText>,</w:delText>
        </w:r>
      </w:del>
      <w:ins w:id="269" w:author="Theresa" w:date="2022-07-04T13:54:00Z">
        <w:r w:rsidR="006D2D67">
          <w:t>.</w:t>
        </w:r>
      </w:ins>
    </w:p>
    <w:p w14:paraId="13FCEEAE" w14:textId="77777777" w:rsidR="00C94AA7" w:rsidRDefault="00C94AA7" w:rsidP="00C94AA7">
      <w:pPr>
        <w:spacing w:before="100" w:beforeAutospacing="1" w:after="100" w:afterAutospacing="1" w:line="240" w:lineRule="auto"/>
        <w:ind w:left="1080" w:firstLine="0"/>
      </w:pPr>
      <w:r>
        <w:rPr>
          <w:noProof/>
        </w:rPr>
        <w:drawing>
          <wp:inline distT="0" distB="0" distL="0" distR="0" wp14:anchorId="6A8D4F4B" wp14:editId="61BC257C">
            <wp:extent cx="3604484" cy="1807758"/>
            <wp:effectExtent l="0" t="0" r="0" b="2540"/>
            <wp:docPr id="35" name="Picture 35" descr="Activation Successf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vation Successfu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13565" cy="1812312"/>
                    </a:xfrm>
                    <a:prstGeom prst="rect">
                      <a:avLst/>
                    </a:prstGeom>
                    <a:noFill/>
                    <a:ln>
                      <a:noFill/>
                    </a:ln>
                  </pic:spPr>
                </pic:pic>
              </a:graphicData>
            </a:graphic>
          </wp:inline>
        </w:drawing>
      </w:r>
    </w:p>
    <w:p w14:paraId="695D457D" w14:textId="29E1201A" w:rsidR="00C94AA7" w:rsidDel="006D2D67" w:rsidRDefault="00C94AA7" w:rsidP="006530E3">
      <w:pPr>
        <w:numPr>
          <w:ilvl w:val="0"/>
          <w:numId w:val="2"/>
        </w:numPr>
        <w:spacing w:before="100" w:beforeAutospacing="1" w:after="0" w:afterAutospacing="1" w:line="240" w:lineRule="auto"/>
        <w:ind w:left="2878" w:hanging="2895"/>
        <w:rPr>
          <w:del w:id="270" w:author="Theresa" w:date="2022-07-04T13:55:00Z"/>
        </w:rPr>
        <w:pPrChange w:id="271" w:author="Theresa" w:date="2022-07-04T13:55:00Z">
          <w:pPr>
            <w:numPr>
              <w:numId w:val="2"/>
            </w:numPr>
            <w:spacing w:before="100" w:beforeAutospacing="1" w:after="100" w:afterAutospacing="1" w:line="240" w:lineRule="auto"/>
            <w:ind w:left="360" w:hanging="360"/>
          </w:pPr>
        </w:pPrChange>
      </w:pPr>
      <w:r>
        <w:t>Congrats</w:t>
      </w:r>
      <w:del w:id="272" w:author="Theresa" w:date="2022-07-04T13:57:00Z">
        <w:r w:rsidDel="001C3ED5">
          <w:delText>, you</w:delText>
        </w:r>
      </w:del>
      <w:ins w:id="273" w:author="Theresa" w:date="2022-07-04T13:57:00Z">
        <w:r w:rsidR="001C3ED5">
          <w:t>! You</w:t>
        </w:r>
      </w:ins>
      <w:r>
        <w:t xml:space="preserve"> will not have to do this for the remainder of the term.  </w:t>
      </w:r>
    </w:p>
    <w:p w14:paraId="3A3FBE6A" w14:textId="0DBD8337" w:rsidR="00C94AA7" w:rsidRPr="006D2D67" w:rsidDel="006D2D67" w:rsidRDefault="00C94AA7" w:rsidP="006530E3">
      <w:pPr>
        <w:numPr>
          <w:ilvl w:val="0"/>
          <w:numId w:val="2"/>
        </w:numPr>
        <w:spacing w:before="100" w:beforeAutospacing="1" w:after="0" w:afterAutospacing="1" w:line="240" w:lineRule="auto"/>
        <w:ind w:left="2878" w:hanging="2895"/>
        <w:rPr>
          <w:del w:id="274" w:author="Theresa" w:date="2022-07-04T13:55:00Z"/>
          <w:bCs/>
        </w:rPr>
        <w:pPrChange w:id="275" w:author="Theresa" w:date="2022-07-04T13:55:00Z">
          <w:pPr>
            <w:spacing w:after="0" w:line="240" w:lineRule="auto"/>
            <w:ind w:left="2878" w:hanging="2895"/>
          </w:pPr>
        </w:pPrChange>
      </w:pPr>
    </w:p>
    <w:p w14:paraId="74781267" w14:textId="77777777" w:rsidR="004F651E" w:rsidRPr="00054308" w:rsidRDefault="004F651E" w:rsidP="006D2D67">
      <w:pPr>
        <w:spacing w:after="0" w:line="240" w:lineRule="auto"/>
        <w:rPr>
          <w:b/>
          <w:bCs/>
        </w:rPr>
      </w:pPr>
    </w:p>
    <w:sectPr w:rsidR="004F651E" w:rsidRPr="00054308">
      <w:headerReference w:type="even" r:id="rId25"/>
      <w:headerReference w:type="default" r:id="rId26"/>
      <w:footerReference w:type="even" r:id="rId27"/>
      <w:footerReference w:type="default" r:id="rId28"/>
      <w:headerReference w:type="first" r:id="rId29"/>
      <w:footerReference w:type="first" r:id="rId30"/>
      <w:pgSz w:w="12240" w:h="15840"/>
      <w:pgMar w:top="1509" w:right="1436" w:bottom="1480" w:left="1440" w:header="720" w:footer="719"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Theresa" w:date="2022-07-04T13:34:00Z" w:initials="T">
    <w:p w14:paraId="1B904417" w14:textId="304A9C9F" w:rsidR="00FE7AE1" w:rsidRDefault="00FE7AE1">
      <w:pPr>
        <w:pStyle w:val="CommentText"/>
      </w:pPr>
      <w:r>
        <w:rPr>
          <w:rStyle w:val="CommentReference"/>
        </w:rPr>
        <w:annotationRef/>
      </w:r>
      <w:r w:rsidR="00762480">
        <w:rPr>
          <w:noProof/>
        </w:rPr>
        <w:t>Needs differnt t</w:t>
      </w:r>
      <w:r w:rsidR="00762480">
        <w:rPr>
          <w:noProof/>
        </w:rPr>
        <w:t>itle and different</w:t>
      </w:r>
      <w:r w:rsidR="00762480">
        <w:rPr>
          <w:noProof/>
        </w:rPr>
        <w:t xml:space="preserve"> objective s</w:t>
      </w:r>
      <w:r w:rsidR="00762480">
        <w:rPr>
          <w:noProof/>
        </w:rPr>
        <w:t>tatement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9044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D6AC9" w16cex:dateUtc="2022-07-04T12: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904417" w16cid:durableId="266D6A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FB954" w14:textId="77777777" w:rsidR="00762480" w:rsidRDefault="00762480">
      <w:pPr>
        <w:spacing w:after="0" w:line="240" w:lineRule="auto"/>
      </w:pPr>
      <w:r>
        <w:separator/>
      </w:r>
    </w:p>
  </w:endnote>
  <w:endnote w:type="continuationSeparator" w:id="0">
    <w:p w14:paraId="7EDF299B" w14:textId="77777777" w:rsidR="00762480" w:rsidRDefault="00762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4D370" w14:textId="77777777" w:rsidR="00560C28" w:rsidRDefault="00560C28">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6A702230" w14:textId="77777777" w:rsidR="00560C28" w:rsidRDefault="00560C28">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8CA46" w14:textId="45A71C44" w:rsidR="00560C28" w:rsidRDefault="00560C28">
    <w:pPr>
      <w:spacing w:after="0" w:line="259" w:lineRule="auto"/>
      <w:ind w:left="0" w:right="1" w:firstLine="0"/>
      <w:jc w:val="right"/>
    </w:pPr>
    <w:r>
      <w:fldChar w:fldCharType="begin"/>
    </w:r>
    <w:r>
      <w:instrText xml:space="preserve"> PAGE   \* MERGEFORMAT </w:instrText>
    </w:r>
    <w:r>
      <w:fldChar w:fldCharType="separate"/>
    </w:r>
    <w:r w:rsidR="00191E16" w:rsidRPr="00191E16">
      <w:rPr>
        <w:rFonts w:ascii="Calibri" w:eastAsia="Calibri" w:hAnsi="Calibri" w:cs="Calibri"/>
        <w:noProof/>
      </w:rPr>
      <w:t>17</w:t>
    </w:r>
    <w:r>
      <w:rPr>
        <w:rFonts w:ascii="Calibri" w:eastAsia="Calibri" w:hAnsi="Calibri" w:cs="Calibri"/>
      </w:rPr>
      <w:fldChar w:fldCharType="end"/>
    </w:r>
    <w:r>
      <w:rPr>
        <w:rFonts w:ascii="Calibri" w:eastAsia="Calibri" w:hAnsi="Calibri" w:cs="Calibri"/>
      </w:rPr>
      <w:t xml:space="preserve"> </w:t>
    </w:r>
  </w:p>
  <w:p w14:paraId="4E94A8C9" w14:textId="77777777" w:rsidR="00560C28" w:rsidRDefault="00560C28">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13DDA" w14:textId="7AC72CEB" w:rsidR="00560C28" w:rsidRDefault="00560C28">
    <w:pPr>
      <w:spacing w:after="0" w:line="259" w:lineRule="auto"/>
      <w:ind w:left="0" w:right="1" w:firstLine="0"/>
      <w:jc w:val="right"/>
    </w:pPr>
    <w:r>
      <w:fldChar w:fldCharType="begin"/>
    </w:r>
    <w:r>
      <w:instrText xml:space="preserve"> PAGE   \* MERGEFORMAT </w:instrText>
    </w:r>
    <w:r>
      <w:fldChar w:fldCharType="separate"/>
    </w:r>
    <w:r w:rsidR="00191E16" w:rsidRPr="00191E16">
      <w:rPr>
        <w:rFonts w:ascii="Calibri" w:eastAsia="Calibri" w:hAnsi="Calibri" w:cs="Calibri"/>
        <w:noProof/>
      </w:rPr>
      <w:t>1</w:t>
    </w:r>
    <w:r>
      <w:rPr>
        <w:rFonts w:ascii="Calibri" w:eastAsia="Calibri" w:hAnsi="Calibri" w:cs="Calibri"/>
      </w:rPr>
      <w:fldChar w:fldCharType="end"/>
    </w:r>
    <w:r>
      <w:rPr>
        <w:rFonts w:ascii="Calibri" w:eastAsia="Calibri" w:hAnsi="Calibri" w:cs="Calibri"/>
      </w:rPr>
      <w:t xml:space="preserve"> </w:t>
    </w:r>
  </w:p>
  <w:p w14:paraId="0F1EA678" w14:textId="77777777" w:rsidR="00560C28" w:rsidRDefault="00560C28">
    <w:pPr>
      <w:spacing w:after="0" w:line="259" w:lineRule="auto"/>
      <w:ind w:left="0" w:firstLine="0"/>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DDAE6" w14:textId="77777777" w:rsidR="00762480" w:rsidRDefault="00762480">
      <w:pPr>
        <w:spacing w:after="0" w:line="240" w:lineRule="auto"/>
      </w:pPr>
      <w:r>
        <w:separator/>
      </w:r>
    </w:p>
  </w:footnote>
  <w:footnote w:type="continuationSeparator" w:id="0">
    <w:p w14:paraId="30A70590" w14:textId="77777777" w:rsidR="00762480" w:rsidRDefault="007624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AB162" w14:textId="77777777" w:rsidR="00560C28" w:rsidRDefault="00560C28">
    <w:pPr>
      <w:spacing w:after="0" w:line="259" w:lineRule="auto"/>
      <w:ind w:left="0" w:right="106" w:firstLine="0"/>
      <w:jc w:val="right"/>
    </w:pPr>
    <w:r>
      <w:rPr>
        <w:noProof/>
      </w:rPr>
      <w:drawing>
        <wp:anchor distT="0" distB="0" distL="114300" distR="114300" simplePos="0" relativeHeight="251658240" behindDoc="0" locked="0" layoutInCell="1" allowOverlap="0" wp14:anchorId="2A0D054C" wp14:editId="50910AC7">
          <wp:simplePos x="0" y="0"/>
          <wp:positionH relativeFrom="page">
            <wp:posOffset>914400</wp:posOffset>
          </wp:positionH>
          <wp:positionV relativeFrom="page">
            <wp:posOffset>457200</wp:posOffset>
          </wp:positionV>
          <wp:extent cx="5845810" cy="600710"/>
          <wp:effectExtent l="0" t="0" r="0" b="0"/>
          <wp:wrapSquare wrapText="bothSides"/>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p w14:paraId="3D83C535" w14:textId="77777777" w:rsidR="00560C28" w:rsidRDefault="00560C28">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535BF" w14:textId="6EA5A956" w:rsidR="00560C28" w:rsidRPr="0014517C" w:rsidRDefault="00560C28">
    <w:pPr>
      <w:spacing w:after="0" w:line="259" w:lineRule="auto"/>
      <w:ind w:left="0" w:right="106" w:firstLine="0"/>
      <w:jc w:val="right"/>
      <w:rPr>
        <w:b/>
        <w:bCs/>
        <w:rPrChange w:id="276" w:author="Theresa" w:date="2022-07-04T13:50:00Z">
          <w:rPr/>
        </w:rPrChange>
      </w:rPr>
    </w:pPr>
    <w:del w:id="277" w:author="Theresa" w:date="2022-07-04T13:49:00Z">
      <w:r w:rsidRPr="0014517C" w:rsidDel="0014517C">
        <w:rPr>
          <w:b/>
          <w:bCs/>
          <w:noProof/>
          <w:rPrChange w:id="278" w:author="Theresa" w:date="2022-07-04T13:50:00Z">
            <w:rPr>
              <w:noProof/>
            </w:rPr>
          </w:rPrChange>
        </w:rPr>
        <w:drawing>
          <wp:anchor distT="0" distB="0" distL="114300" distR="114300" simplePos="0" relativeHeight="251659264" behindDoc="0" locked="0" layoutInCell="1" allowOverlap="0" wp14:anchorId="675749C9" wp14:editId="581B3AA6">
            <wp:simplePos x="0" y="0"/>
            <wp:positionH relativeFrom="page">
              <wp:posOffset>914400</wp:posOffset>
            </wp:positionH>
            <wp:positionV relativeFrom="page">
              <wp:posOffset>457200</wp:posOffset>
            </wp:positionV>
            <wp:extent cx="5845810" cy="60071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5845810" cy="600710"/>
                    </a:xfrm>
                    <a:prstGeom prst="rect">
                      <a:avLst/>
                    </a:prstGeom>
                  </pic:spPr>
                </pic:pic>
              </a:graphicData>
            </a:graphic>
          </wp:anchor>
        </w:drawing>
      </w:r>
    </w:del>
    <w:ins w:id="279" w:author="Theresa" w:date="2022-07-04T13:50:00Z">
      <w:r w:rsidR="0014517C">
        <w:rPr>
          <w:b/>
          <w:bCs/>
        </w:rPr>
        <w:t xml:space="preserve">REFERENCE: </w:t>
      </w:r>
    </w:ins>
    <w:ins w:id="280" w:author="Theresa" w:date="2022-07-04T13:49:00Z">
      <w:r w:rsidR="0014517C" w:rsidRPr="0014517C">
        <w:rPr>
          <w:b/>
          <w:bCs/>
          <w:rPrChange w:id="281" w:author="Theresa" w:date="2022-07-04T13:50:00Z">
            <w:rPr>
              <w:sz w:val="36"/>
              <w:szCs w:val="36"/>
            </w:rPr>
          </w:rPrChange>
        </w:rPr>
        <w:t xml:space="preserve"> </w:t>
      </w:r>
      <w:r w:rsidR="0014517C" w:rsidRPr="0014517C">
        <w:rPr>
          <w:b/>
          <w:bCs/>
          <w:rPrChange w:id="282" w:author="Theresa" w:date="2022-07-04T13:50:00Z">
            <w:rPr>
              <w:sz w:val="36"/>
              <w:szCs w:val="36"/>
            </w:rPr>
          </w:rPrChange>
        </w:rPr>
        <w:t>Setup a Multisim Live Premium Account</w:t>
      </w:r>
    </w:ins>
    <w:r w:rsidRPr="0014517C">
      <w:rPr>
        <w:rFonts w:ascii="Calibri" w:eastAsia="Calibri" w:hAnsi="Calibri" w:cs="Calibri"/>
        <w:b/>
        <w:bCs/>
        <w:rPrChange w:id="283" w:author="Theresa" w:date="2022-07-04T13:50:00Z">
          <w:rPr>
            <w:rFonts w:ascii="Calibri" w:eastAsia="Calibri" w:hAnsi="Calibri" w:cs="Calibri"/>
          </w:rPr>
        </w:rPrChange>
      </w:rPr>
      <w:t xml:space="preserve"> </w:t>
    </w:r>
  </w:p>
  <w:p w14:paraId="1DDBA52D" w14:textId="77777777" w:rsidR="00560C28" w:rsidRDefault="00560C28">
    <w:pPr>
      <w:spacing w:after="0" w:line="259" w:lineRule="auto"/>
      <w:ind w:left="0" w:firstLine="0"/>
    </w:pP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9F51B" w14:textId="77777777" w:rsidR="00560C28" w:rsidRDefault="00560C28">
    <w:pPr>
      <w:spacing w:after="0" w:line="259" w:lineRule="auto"/>
      <w:ind w:left="0" w:right="106" w:firstLine="0"/>
      <w:jc w:val="right"/>
    </w:pPr>
    <w:r>
      <w:rPr>
        <w:noProof/>
      </w:rPr>
      <w:drawing>
        <wp:anchor distT="0" distB="0" distL="114300" distR="114300" simplePos="0" relativeHeight="251660288" behindDoc="0" locked="0" layoutInCell="1" allowOverlap="0" wp14:anchorId="677A01E9" wp14:editId="4EA82681">
          <wp:simplePos x="0" y="0"/>
          <wp:positionH relativeFrom="page">
            <wp:posOffset>914400</wp:posOffset>
          </wp:positionH>
          <wp:positionV relativeFrom="page">
            <wp:posOffset>457200</wp:posOffset>
          </wp:positionV>
          <wp:extent cx="5845810" cy="60071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2769"/>
    <w:multiLevelType w:val="hybridMultilevel"/>
    <w:tmpl w:val="29D2B590"/>
    <w:lvl w:ilvl="0" w:tplc="1994BBB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CECC960">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6DE2924">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124654A">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CFAFCBC">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DB4915C">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678229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E90B200">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7B2E876">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DEC4CD4"/>
    <w:multiLevelType w:val="hybridMultilevel"/>
    <w:tmpl w:val="EEC6AA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77A4D"/>
    <w:multiLevelType w:val="hybridMultilevel"/>
    <w:tmpl w:val="730AB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A739B"/>
    <w:multiLevelType w:val="hybridMultilevel"/>
    <w:tmpl w:val="AC804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47116A"/>
    <w:multiLevelType w:val="hybridMultilevel"/>
    <w:tmpl w:val="F10ABE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305CB2"/>
    <w:multiLevelType w:val="hybridMultilevel"/>
    <w:tmpl w:val="FC88A874"/>
    <w:lvl w:ilvl="0" w:tplc="07A8FF76">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11229B"/>
    <w:multiLevelType w:val="hybridMultilevel"/>
    <w:tmpl w:val="53765A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117893"/>
    <w:multiLevelType w:val="hybridMultilevel"/>
    <w:tmpl w:val="EEC6AA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07767C1"/>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3705C22"/>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E4F66F8"/>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28A4315"/>
    <w:multiLevelType w:val="hybridMultilevel"/>
    <w:tmpl w:val="963606C2"/>
    <w:lvl w:ilvl="0" w:tplc="8E1420B8">
      <w:start w:val="1"/>
      <w:numFmt w:val="decimal"/>
      <w:lvlText w:val="%1."/>
      <w:lvlJc w:val="left"/>
      <w:pPr>
        <w:ind w:left="3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1" w:tplc="878C6632">
      <w:start w:val="1"/>
      <w:numFmt w:val="lowerLetter"/>
      <w:lvlText w:val="%2"/>
      <w:lvlJc w:val="left"/>
      <w:pPr>
        <w:ind w:left="10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2" w:tplc="1D7C8A3E">
      <w:start w:val="1"/>
      <w:numFmt w:val="lowerRoman"/>
      <w:lvlText w:val="%3"/>
      <w:lvlJc w:val="left"/>
      <w:pPr>
        <w:ind w:left="18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3" w:tplc="D660B954">
      <w:start w:val="1"/>
      <w:numFmt w:val="decimal"/>
      <w:lvlText w:val="%4"/>
      <w:lvlJc w:val="left"/>
      <w:pPr>
        <w:ind w:left="25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4" w:tplc="5A689F48">
      <w:start w:val="1"/>
      <w:numFmt w:val="lowerLetter"/>
      <w:lvlText w:val="%5"/>
      <w:lvlJc w:val="left"/>
      <w:pPr>
        <w:ind w:left="324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5" w:tplc="308E1F7C">
      <w:start w:val="1"/>
      <w:numFmt w:val="lowerRoman"/>
      <w:lvlText w:val="%6"/>
      <w:lvlJc w:val="left"/>
      <w:pPr>
        <w:ind w:left="39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6" w:tplc="6016BA58">
      <w:start w:val="1"/>
      <w:numFmt w:val="decimal"/>
      <w:lvlText w:val="%7"/>
      <w:lvlJc w:val="left"/>
      <w:pPr>
        <w:ind w:left="46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7" w:tplc="629A30A0">
      <w:start w:val="1"/>
      <w:numFmt w:val="lowerLetter"/>
      <w:lvlText w:val="%8"/>
      <w:lvlJc w:val="left"/>
      <w:pPr>
        <w:ind w:left="54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8" w:tplc="EA7C2266">
      <w:start w:val="1"/>
      <w:numFmt w:val="lowerRoman"/>
      <w:lvlText w:val="%9"/>
      <w:lvlJc w:val="left"/>
      <w:pPr>
        <w:ind w:left="61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5ED7231A"/>
    <w:multiLevelType w:val="hybridMultilevel"/>
    <w:tmpl w:val="98DE171A"/>
    <w:lvl w:ilvl="0" w:tplc="9E780564">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E527502">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88E13E8">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BFE3A6C">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CBC7618">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B6296C2">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640847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F26E47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52847E0">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1473E73"/>
    <w:multiLevelType w:val="hybridMultilevel"/>
    <w:tmpl w:val="A5868C0C"/>
    <w:lvl w:ilvl="0" w:tplc="0C3227C2">
      <w:start w:val="2"/>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9D5EEC"/>
    <w:multiLevelType w:val="hybridMultilevel"/>
    <w:tmpl w:val="56127E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4D56A3"/>
    <w:multiLevelType w:val="hybridMultilevel"/>
    <w:tmpl w:val="F13075BE"/>
    <w:lvl w:ilvl="0" w:tplc="8EB06D40">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BF0D476">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152F37C">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5F862BE4">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5684AB4">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424396E">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19AFBB4">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B74A05E">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374AF4C">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75A50A73"/>
    <w:multiLevelType w:val="hybridMultilevel"/>
    <w:tmpl w:val="730AB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7410083">
    <w:abstractNumId w:val="11"/>
  </w:num>
  <w:num w:numId="2" w16cid:durableId="1975795825">
    <w:abstractNumId w:val="0"/>
  </w:num>
  <w:num w:numId="3" w16cid:durableId="322778574">
    <w:abstractNumId w:val="8"/>
  </w:num>
  <w:num w:numId="4" w16cid:durableId="1460802283">
    <w:abstractNumId w:val="12"/>
  </w:num>
  <w:num w:numId="5" w16cid:durableId="189101258">
    <w:abstractNumId w:val="15"/>
  </w:num>
  <w:num w:numId="6" w16cid:durableId="1911033636">
    <w:abstractNumId w:val="9"/>
  </w:num>
  <w:num w:numId="7" w16cid:durableId="725105930">
    <w:abstractNumId w:val="10"/>
  </w:num>
  <w:num w:numId="8" w16cid:durableId="290988682">
    <w:abstractNumId w:val="5"/>
  </w:num>
  <w:num w:numId="9" w16cid:durableId="1271741249">
    <w:abstractNumId w:val="2"/>
  </w:num>
  <w:num w:numId="10" w16cid:durableId="1093622781">
    <w:abstractNumId w:val="3"/>
  </w:num>
  <w:num w:numId="11" w16cid:durableId="1280258088">
    <w:abstractNumId w:val="16"/>
  </w:num>
  <w:num w:numId="12" w16cid:durableId="500465212">
    <w:abstractNumId w:val="13"/>
  </w:num>
  <w:num w:numId="13" w16cid:durableId="1408452497">
    <w:abstractNumId w:val="1"/>
  </w:num>
  <w:num w:numId="14" w16cid:durableId="2056194642">
    <w:abstractNumId w:val="6"/>
  </w:num>
  <w:num w:numId="15" w16cid:durableId="75131412">
    <w:abstractNumId w:val="14"/>
  </w:num>
  <w:num w:numId="16" w16cid:durableId="1850944433">
    <w:abstractNumId w:val="7"/>
  </w:num>
  <w:num w:numId="17" w16cid:durableId="183029182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eresa">
    <w15:presenceInfo w15:providerId="None" w15:userId="There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1D9"/>
    <w:rsid w:val="00006634"/>
    <w:rsid w:val="00010638"/>
    <w:rsid w:val="000116B7"/>
    <w:rsid w:val="000266AC"/>
    <w:rsid w:val="00026AA6"/>
    <w:rsid w:val="00046E7B"/>
    <w:rsid w:val="00047FDE"/>
    <w:rsid w:val="00054308"/>
    <w:rsid w:val="000546C2"/>
    <w:rsid w:val="00057967"/>
    <w:rsid w:val="00061EB3"/>
    <w:rsid w:val="00071E96"/>
    <w:rsid w:val="0008585E"/>
    <w:rsid w:val="0009410E"/>
    <w:rsid w:val="00094B82"/>
    <w:rsid w:val="000B366A"/>
    <w:rsid w:val="000B78B5"/>
    <w:rsid w:val="000C1966"/>
    <w:rsid w:val="000D3B4D"/>
    <w:rsid w:val="000E4476"/>
    <w:rsid w:val="000F1DD8"/>
    <w:rsid w:val="00113CE3"/>
    <w:rsid w:val="00117B5A"/>
    <w:rsid w:val="00117EA2"/>
    <w:rsid w:val="00117FC6"/>
    <w:rsid w:val="0014517C"/>
    <w:rsid w:val="00150AC6"/>
    <w:rsid w:val="00161E11"/>
    <w:rsid w:val="00163E33"/>
    <w:rsid w:val="00191E16"/>
    <w:rsid w:val="001C2E75"/>
    <w:rsid w:val="001C3ED5"/>
    <w:rsid w:val="001C46B0"/>
    <w:rsid w:val="001C6B7B"/>
    <w:rsid w:val="001C6E4A"/>
    <w:rsid w:val="001D2B9C"/>
    <w:rsid w:val="001D4276"/>
    <w:rsid w:val="001D4BFD"/>
    <w:rsid w:val="001E1B63"/>
    <w:rsid w:val="002039D1"/>
    <w:rsid w:val="00207A8E"/>
    <w:rsid w:val="00215540"/>
    <w:rsid w:val="002221DC"/>
    <w:rsid w:val="00226025"/>
    <w:rsid w:val="00226F1D"/>
    <w:rsid w:val="00227DDC"/>
    <w:rsid w:val="0023682B"/>
    <w:rsid w:val="0023732E"/>
    <w:rsid w:val="00255BD7"/>
    <w:rsid w:val="002608F6"/>
    <w:rsid w:val="00261EEF"/>
    <w:rsid w:val="00274941"/>
    <w:rsid w:val="00275A6D"/>
    <w:rsid w:val="00277F94"/>
    <w:rsid w:val="00292518"/>
    <w:rsid w:val="002B4085"/>
    <w:rsid w:val="002C0ADC"/>
    <w:rsid w:val="002E5348"/>
    <w:rsid w:val="00302907"/>
    <w:rsid w:val="00317C93"/>
    <w:rsid w:val="003454A0"/>
    <w:rsid w:val="0037021A"/>
    <w:rsid w:val="00375527"/>
    <w:rsid w:val="00377BFC"/>
    <w:rsid w:val="00393877"/>
    <w:rsid w:val="003A7C32"/>
    <w:rsid w:val="003C216A"/>
    <w:rsid w:val="003C2CE9"/>
    <w:rsid w:val="003C3B33"/>
    <w:rsid w:val="003E2D3B"/>
    <w:rsid w:val="003E68C0"/>
    <w:rsid w:val="003F1A43"/>
    <w:rsid w:val="0042736F"/>
    <w:rsid w:val="00432862"/>
    <w:rsid w:val="00433AAB"/>
    <w:rsid w:val="00451844"/>
    <w:rsid w:val="00451C1E"/>
    <w:rsid w:val="004567CC"/>
    <w:rsid w:val="00477BB7"/>
    <w:rsid w:val="004A5D18"/>
    <w:rsid w:val="004B55A5"/>
    <w:rsid w:val="004C6F84"/>
    <w:rsid w:val="004E4124"/>
    <w:rsid w:val="004F651E"/>
    <w:rsid w:val="00521CA4"/>
    <w:rsid w:val="00522752"/>
    <w:rsid w:val="00523241"/>
    <w:rsid w:val="0052410A"/>
    <w:rsid w:val="005325F9"/>
    <w:rsid w:val="005333F3"/>
    <w:rsid w:val="005369ED"/>
    <w:rsid w:val="00537C4C"/>
    <w:rsid w:val="00541030"/>
    <w:rsid w:val="00545DFF"/>
    <w:rsid w:val="00560C28"/>
    <w:rsid w:val="005653DF"/>
    <w:rsid w:val="00575767"/>
    <w:rsid w:val="00584CEA"/>
    <w:rsid w:val="00587917"/>
    <w:rsid w:val="005A07EB"/>
    <w:rsid w:val="005A190C"/>
    <w:rsid w:val="005A69C0"/>
    <w:rsid w:val="005B59FE"/>
    <w:rsid w:val="005B6BD1"/>
    <w:rsid w:val="005C4124"/>
    <w:rsid w:val="005D1E06"/>
    <w:rsid w:val="005E5B01"/>
    <w:rsid w:val="005F0B2F"/>
    <w:rsid w:val="0060741C"/>
    <w:rsid w:val="00610A6F"/>
    <w:rsid w:val="00614F94"/>
    <w:rsid w:val="00617BD7"/>
    <w:rsid w:val="0062386A"/>
    <w:rsid w:val="006667C4"/>
    <w:rsid w:val="00666838"/>
    <w:rsid w:val="00673DD7"/>
    <w:rsid w:val="0068365E"/>
    <w:rsid w:val="006C56AE"/>
    <w:rsid w:val="006D2D67"/>
    <w:rsid w:val="006D3F7A"/>
    <w:rsid w:val="006D6169"/>
    <w:rsid w:val="006E1832"/>
    <w:rsid w:val="006E247B"/>
    <w:rsid w:val="00726A2A"/>
    <w:rsid w:val="00731695"/>
    <w:rsid w:val="00743E33"/>
    <w:rsid w:val="0074460D"/>
    <w:rsid w:val="007621B3"/>
    <w:rsid w:val="00762480"/>
    <w:rsid w:val="00762A59"/>
    <w:rsid w:val="00765659"/>
    <w:rsid w:val="00790E77"/>
    <w:rsid w:val="007B0637"/>
    <w:rsid w:val="007B2BAB"/>
    <w:rsid w:val="007B5CC2"/>
    <w:rsid w:val="007D3745"/>
    <w:rsid w:val="007D719F"/>
    <w:rsid w:val="00801585"/>
    <w:rsid w:val="0080625B"/>
    <w:rsid w:val="0081082E"/>
    <w:rsid w:val="00810D53"/>
    <w:rsid w:val="00820660"/>
    <w:rsid w:val="0082572A"/>
    <w:rsid w:val="008354DD"/>
    <w:rsid w:val="00842C34"/>
    <w:rsid w:val="00852440"/>
    <w:rsid w:val="00852A4B"/>
    <w:rsid w:val="008603F6"/>
    <w:rsid w:val="00860B3B"/>
    <w:rsid w:val="0086620E"/>
    <w:rsid w:val="00887ED1"/>
    <w:rsid w:val="00891B2B"/>
    <w:rsid w:val="008C7D6A"/>
    <w:rsid w:val="008E740C"/>
    <w:rsid w:val="009426AC"/>
    <w:rsid w:val="00961CA7"/>
    <w:rsid w:val="00972466"/>
    <w:rsid w:val="009948A2"/>
    <w:rsid w:val="009A728A"/>
    <w:rsid w:val="009B0EDA"/>
    <w:rsid w:val="009B7B92"/>
    <w:rsid w:val="009E0CB0"/>
    <w:rsid w:val="009F74EE"/>
    <w:rsid w:val="00A07EA4"/>
    <w:rsid w:val="00A111D9"/>
    <w:rsid w:val="00A2646C"/>
    <w:rsid w:val="00A459B4"/>
    <w:rsid w:val="00A47F2C"/>
    <w:rsid w:val="00A64E82"/>
    <w:rsid w:val="00A72CCC"/>
    <w:rsid w:val="00AC0CAC"/>
    <w:rsid w:val="00AE05E9"/>
    <w:rsid w:val="00AE35C8"/>
    <w:rsid w:val="00AE67A6"/>
    <w:rsid w:val="00AE776F"/>
    <w:rsid w:val="00AF1F79"/>
    <w:rsid w:val="00AF3462"/>
    <w:rsid w:val="00B33B63"/>
    <w:rsid w:val="00B66916"/>
    <w:rsid w:val="00B73930"/>
    <w:rsid w:val="00B76DDC"/>
    <w:rsid w:val="00B93A34"/>
    <w:rsid w:val="00B95CF5"/>
    <w:rsid w:val="00BA3800"/>
    <w:rsid w:val="00BA3D92"/>
    <w:rsid w:val="00BA56DC"/>
    <w:rsid w:val="00BB1E57"/>
    <w:rsid w:val="00BC01D4"/>
    <w:rsid w:val="00BC6530"/>
    <w:rsid w:val="00BD00D9"/>
    <w:rsid w:val="00BF16D4"/>
    <w:rsid w:val="00C15F60"/>
    <w:rsid w:val="00C32194"/>
    <w:rsid w:val="00C6398F"/>
    <w:rsid w:val="00C6598E"/>
    <w:rsid w:val="00C8053F"/>
    <w:rsid w:val="00C94AA7"/>
    <w:rsid w:val="00C95EEB"/>
    <w:rsid w:val="00CB1771"/>
    <w:rsid w:val="00CF5F67"/>
    <w:rsid w:val="00D00740"/>
    <w:rsid w:val="00D02C86"/>
    <w:rsid w:val="00D07C4E"/>
    <w:rsid w:val="00D10FA0"/>
    <w:rsid w:val="00D17865"/>
    <w:rsid w:val="00D56970"/>
    <w:rsid w:val="00D56BE4"/>
    <w:rsid w:val="00D62800"/>
    <w:rsid w:val="00D67930"/>
    <w:rsid w:val="00D71FC6"/>
    <w:rsid w:val="00D7242F"/>
    <w:rsid w:val="00D73B4A"/>
    <w:rsid w:val="00D908A1"/>
    <w:rsid w:val="00D92D0F"/>
    <w:rsid w:val="00D946B5"/>
    <w:rsid w:val="00DA0C9A"/>
    <w:rsid w:val="00DA1B31"/>
    <w:rsid w:val="00DA1FDD"/>
    <w:rsid w:val="00DA3CCD"/>
    <w:rsid w:val="00DA49AA"/>
    <w:rsid w:val="00DC38E8"/>
    <w:rsid w:val="00DD5BE4"/>
    <w:rsid w:val="00DE5575"/>
    <w:rsid w:val="00DE7F06"/>
    <w:rsid w:val="00DF201E"/>
    <w:rsid w:val="00DF339A"/>
    <w:rsid w:val="00E0343B"/>
    <w:rsid w:val="00E12349"/>
    <w:rsid w:val="00E12D55"/>
    <w:rsid w:val="00E172F2"/>
    <w:rsid w:val="00E21232"/>
    <w:rsid w:val="00E32BEB"/>
    <w:rsid w:val="00E50C34"/>
    <w:rsid w:val="00E554CF"/>
    <w:rsid w:val="00E6295A"/>
    <w:rsid w:val="00E63A95"/>
    <w:rsid w:val="00EA2AAD"/>
    <w:rsid w:val="00EA36D2"/>
    <w:rsid w:val="00EB0B2E"/>
    <w:rsid w:val="00ED2519"/>
    <w:rsid w:val="00EF6346"/>
    <w:rsid w:val="00F10619"/>
    <w:rsid w:val="00F215D6"/>
    <w:rsid w:val="00F22B61"/>
    <w:rsid w:val="00F37D13"/>
    <w:rsid w:val="00F51824"/>
    <w:rsid w:val="00F648E9"/>
    <w:rsid w:val="00F64B01"/>
    <w:rsid w:val="00F6774D"/>
    <w:rsid w:val="00F80DC5"/>
    <w:rsid w:val="00FA3260"/>
    <w:rsid w:val="00FB04D8"/>
    <w:rsid w:val="00FB0E36"/>
    <w:rsid w:val="00FE48B0"/>
    <w:rsid w:val="00FE7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8B285"/>
  <w15:docId w15:val="{14D945F3-E230-4F49-A5DD-EB691DD1A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6" w:line="248" w:lineRule="auto"/>
      <w:ind w:left="10" w:hanging="10"/>
    </w:pPr>
    <w:rPr>
      <w:rFonts w:ascii="Cambria" w:eastAsia="Cambria" w:hAnsi="Cambria" w:cs="Cambria"/>
      <w:color w:val="000000"/>
    </w:rPr>
  </w:style>
  <w:style w:type="paragraph" w:styleId="Heading1">
    <w:name w:val="heading 1"/>
    <w:next w:val="Normal"/>
    <w:link w:val="Heading1Char"/>
    <w:uiPriority w:val="9"/>
    <w:qFormat/>
    <w:pPr>
      <w:keepNext/>
      <w:keepLines/>
      <w:spacing w:after="63"/>
      <w:ind w:left="10" w:hanging="10"/>
      <w:outlineLvl w:val="0"/>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2"/>
    </w:rPr>
  </w:style>
  <w:style w:type="paragraph" w:styleId="ListParagraph">
    <w:name w:val="List Paragraph"/>
    <w:basedOn w:val="Normal"/>
    <w:uiPriority w:val="34"/>
    <w:qFormat/>
    <w:rsid w:val="00150AC6"/>
    <w:pPr>
      <w:ind w:left="720"/>
      <w:contextualSpacing/>
    </w:pPr>
  </w:style>
  <w:style w:type="character" w:styleId="Hyperlink">
    <w:name w:val="Hyperlink"/>
    <w:basedOn w:val="DefaultParagraphFont"/>
    <w:uiPriority w:val="99"/>
    <w:unhideWhenUsed/>
    <w:rsid w:val="00810D53"/>
    <w:rPr>
      <w:color w:val="0563C1" w:themeColor="hyperlink"/>
      <w:u w:val="single"/>
    </w:rPr>
  </w:style>
  <w:style w:type="paragraph" w:styleId="Caption">
    <w:name w:val="caption"/>
    <w:basedOn w:val="Normal"/>
    <w:next w:val="Normal"/>
    <w:uiPriority w:val="35"/>
    <w:unhideWhenUsed/>
    <w:qFormat/>
    <w:rsid w:val="008354DD"/>
    <w:pPr>
      <w:spacing w:after="200" w:line="240" w:lineRule="auto"/>
    </w:pPr>
    <w:rPr>
      <w:i/>
      <w:iCs/>
      <w:color w:val="44546A" w:themeColor="text2"/>
      <w:sz w:val="18"/>
      <w:szCs w:val="18"/>
    </w:rPr>
  </w:style>
  <w:style w:type="table" w:styleId="TableGrid">
    <w:name w:val="Table Grid"/>
    <w:basedOn w:val="TableNormal"/>
    <w:uiPriority w:val="39"/>
    <w:rsid w:val="00533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333F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5333F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5333F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5333F3"/>
    <w:rPr>
      <w:color w:val="808080"/>
    </w:rPr>
  </w:style>
  <w:style w:type="paragraph" w:styleId="Revision">
    <w:name w:val="Revision"/>
    <w:hidden/>
    <w:uiPriority w:val="99"/>
    <w:semiHidden/>
    <w:rsid w:val="00275A6D"/>
    <w:pPr>
      <w:spacing w:after="0" w:line="240" w:lineRule="auto"/>
    </w:pPr>
    <w:rPr>
      <w:rFonts w:ascii="Cambria" w:eastAsia="Cambria" w:hAnsi="Cambria" w:cs="Cambria"/>
      <w:color w:val="000000"/>
    </w:rPr>
  </w:style>
  <w:style w:type="character" w:styleId="CommentReference">
    <w:name w:val="annotation reference"/>
    <w:basedOn w:val="DefaultParagraphFont"/>
    <w:uiPriority w:val="99"/>
    <w:semiHidden/>
    <w:unhideWhenUsed/>
    <w:rsid w:val="00FE7AE1"/>
    <w:rPr>
      <w:sz w:val="16"/>
      <w:szCs w:val="16"/>
    </w:rPr>
  </w:style>
  <w:style w:type="paragraph" w:styleId="CommentText">
    <w:name w:val="annotation text"/>
    <w:basedOn w:val="Normal"/>
    <w:link w:val="CommentTextChar"/>
    <w:uiPriority w:val="99"/>
    <w:semiHidden/>
    <w:unhideWhenUsed/>
    <w:rsid w:val="00FE7AE1"/>
    <w:pPr>
      <w:spacing w:line="240" w:lineRule="auto"/>
    </w:pPr>
    <w:rPr>
      <w:sz w:val="20"/>
      <w:szCs w:val="20"/>
    </w:rPr>
  </w:style>
  <w:style w:type="character" w:customStyle="1" w:styleId="CommentTextChar">
    <w:name w:val="Comment Text Char"/>
    <w:basedOn w:val="DefaultParagraphFont"/>
    <w:link w:val="CommentText"/>
    <w:uiPriority w:val="99"/>
    <w:semiHidden/>
    <w:rsid w:val="00FE7AE1"/>
    <w:rPr>
      <w:rFonts w:ascii="Cambria" w:eastAsia="Cambria" w:hAnsi="Cambria" w:cs="Cambria"/>
      <w:color w:val="000000"/>
      <w:sz w:val="20"/>
      <w:szCs w:val="20"/>
    </w:rPr>
  </w:style>
  <w:style w:type="paragraph" w:styleId="CommentSubject">
    <w:name w:val="annotation subject"/>
    <w:basedOn w:val="CommentText"/>
    <w:next w:val="CommentText"/>
    <w:link w:val="CommentSubjectChar"/>
    <w:uiPriority w:val="99"/>
    <w:semiHidden/>
    <w:unhideWhenUsed/>
    <w:rsid w:val="00FE7AE1"/>
    <w:rPr>
      <w:b/>
      <w:bCs/>
    </w:rPr>
  </w:style>
  <w:style w:type="character" w:customStyle="1" w:styleId="CommentSubjectChar">
    <w:name w:val="Comment Subject Char"/>
    <w:basedOn w:val="CommentTextChar"/>
    <w:link w:val="CommentSubject"/>
    <w:uiPriority w:val="99"/>
    <w:semiHidden/>
    <w:rsid w:val="00FE7AE1"/>
    <w:rPr>
      <w:rFonts w:ascii="Cambria" w:eastAsia="Cambria" w:hAnsi="Cambria" w:cs="Cambria"/>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8096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2.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footer" Target="footer2.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yperlink" Target="https://download.mines.edu/" TargetMode="External"/><Relationship Id="rId27" Type="http://schemas.openxmlformats.org/officeDocument/2006/relationships/footer" Target="footer1.xml"/><Relationship Id="rId30"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_rels/header3.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108D3-7B63-46A1-8673-22B7229DF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1391</Words>
  <Characters>7933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Coulston</dc:creator>
  <cp:keywords/>
  <cp:lastModifiedBy>Theresa</cp:lastModifiedBy>
  <cp:revision>5</cp:revision>
  <cp:lastPrinted>2022-01-18T21:17:00Z</cp:lastPrinted>
  <dcterms:created xsi:type="dcterms:W3CDTF">2022-07-04T12:49:00Z</dcterms:created>
  <dcterms:modified xsi:type="dcterms:W3CDTF">2022-07-04T12:57:00Z</dcterms:modified>
</cp:coreProperties>
</file>